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B61DB" w14:textId="77777777" w:rsidR="004F5357" w:rsidRDefault="004F5357" w:rsidP="004F5357">
      <w:pPr>
        <w:pStyle w:val="afd"/>
        <w:rPr>
          <w:sz w:val="36"/>
          <w:szCs w:val="40"/>
        </w:rPr>
      </w:pPr>
      <w:r>
        <w:rPr>
          <w:sz w:val="36"/>
          <w:szCs w:val="40"/>
        </w:rPr>
        <w:t>МИНИСТЕРСТВО НАУКИ И ВЫСШЕГО ОБРАЗОВАНИЯ</w:t>
      </w:r>
    </w:p>
    <w:p w14:paraId="2AF5D345" w14:textId="77777777" w:rsidR="004F5357" w:rsidRDefault="004F5357" w:rsidP="004F5357">
      <w:pPr>
        <w:pStyle w:val="afd"/>
        <w:rPr>
          <w:sz w:val="32"/>
          <w:szCs w:val="36"/>
          <w:lang w:val="uk-UA"/>
        </w:rPr>
      </w:pPr>
      <w:r>
        <w:rPr>
          <w:sz w:val="36"/>
          <w:szCs w:val="40"/>
        </w:rPr>
        <w:t>РОССИЙСКОЙ ФЕДЕРАЦИИ</w:t>
      </w:r>
    </w:p>
    <w:p w14:paraId="33B6C733" w14:textId="77777777" w:rsidR="004F5357" w:rsidRDefault="004F5357" w:rsidP="004F5357">
      <w:pPr>
        <w:pStyle w:val="afd"/>
        <w:rPr>
          <w:bCs/>
          <w:lang w:val="uk-UA"/>
        </w:rPr>
      </w:pPr>
      <w:r>
        <w:rPr>
          <w:bCs/>
        </w:rPr>
        <w:t>ФГБОУ ВО</w:t>
      </w:r>
    </w:p>
    <w:p w14:paraId="0604ADCC" w14:textId="77777777" w:rsidR="004F5357" w:rsidRDefault="004F5357" w:rsidP="004F5357">
      <w:pPr>
        <w:pStyle w:val="afd"/>
      </w:pPr>
      <w:r>
        <w:t>«БРЯНСКИЙ ГОСУДАРСТВЕННЫЙ ТЕХНИЧЕСКИЙ УНИВЕРСИТЕТ»</w:t>
      </w:r>
    </w:p>
    <w:p w14:paraId="7C8C1C69" w14:textId="77777777" w:rsidR="004F5357" w:rsidRDefault="004F5357" w:rsidP="004F5357">
      <w:pPr>
        <w:pStyle w:val="afd"/>
        <w:rPr>
          <w:sz w:val="32"/>
        </w:rPr>
      </w:pPr>
      <w:r>
        <w:rPr>
          <w:sz w:val="32"/>
        </w:rPr>
        <w:t>ФАКУЛЬТЕТ ИНФОРМАЦИОННЫХ ТЕХНОЛОГИЙ</w:t>
      </w:r>
    </w:p>
    <w:p w14:paraId="262AD5EB" w14:textId="77777777" w:rsidR="004F5357" w:rsidRDefault="004F5357" w:rsidP="004F5357">
      <w:pPr>
        <w:pStyle w:val="afd"/>
        <w:rPr>
          <w:lang w:val="uk-UA"/>
        </w:rPr>
      </w:pPr>
      <w:r>
        <w:t>Кафедра «Информатика и программное обеспечение»</w:t>
      </w:r>
    </w:p>
    <w:p w14:paraId="545D4FE4" w14:textId="3CF7A2B4" w:rsidR="004F5357" w:rsidRDefault="004F5357" w:rsidP="004F5357">
      <w:pPr>
        <w:pStyle w:val="afd"/>
        <w:jc w:val="both"/>
      </w:pPr>
    </w:p>
    <w:p w14:paraId="0329A118" w14:textId="77777777" w:rsidR="003C6243" w:rsidRDefault="003C6243" w:rsidP="004F5357">
      <w:pPr>
        <w:pStyle w:val="afd"/>
        <w:jc w:val="both"/>
      </w:pPr>
    </w:p>
    <w:p w14:paraId="0F0BB707" w14:textId="77777777" w:rsidR="003C6243" w:rsidRDefault="003C6243" w:rsidP="004F5357">
      <w:pPr>
        <w:pStyle w:val="afd"/>
        <w:jc w:val="both"/>
      </w:pPr>
    </w:p>
    <w:p w14:paraId="1ACECE86" w14:textId="77777777" w:rsidR="004F5357" w:rsidRDefault="004F5357" w:rsidP="004F5357">
      <w:pPr>
        <w:pStyle w:val="afd"/>
        <w:rPr>
          <w:sz w:val="64"/>
          <w:szCs w:val="64"/>
        </w:rPr>
      </w:pPr>
      <w:r>
        <w:rPr>
          <w:sz w:val="64"/>
          <w:szCs w:val="64"/>
        </w:rPr>
        <w:t>КУРСОВОЙ ПРОЕКТ</w:t>
      </w:r>
    </w:p>
    <w:p w14:paraId="0AD5A55A" w14:textId="77777777" w:rsidR="004F5357" w:rsidRDefault="004F5357" w:rsidP="004F5357">
      <w:pPr>
        <w:spacing w:line="240" w:lineRule="auto"/>
        <w:ind w:firstLine="0"/>
        <w:jc w:val="center"/>
        <w:rPr>
          <w:sz w:val="40"/>
        </w:rPr>
      </w:pPr>
      <w:r>
        <w:rPr>
          <w:sz w:val="40"/>
        </w:rPr>
        <w:t>по курсу</w:t>
      </w:r>
    </w:p>
    <w:p w14:paraId="413529CA" w14:textId="77777777" w:rsidR="004F5357" w:rsidRDefault="004F5357" w:rsidP="004F5357">
      <w:pPr>
        <w:spacing w:line="240" w:lineRule="auto"/>
        <w:jc w:val="center"/>
        <w:rPr>
          <w:sz w:val="40"/>
        </w:rPr>
      </w:pPr>
    </w:p>
    <w:p w14:paraId="362F1C8A" w14:textId="4EFAB492" w:rsidR="00766E9D" w:rsidRPr="004F5357" w:rsidRDefault="004F5357" w:rsidP="004F5357">
      <w:pPr>
        <w:spacing w:line="240" w:lineRule="auto"/>
        <w:ind w:left="1134" w:right="1019" w:firstLine="0"/>
        <w:jc w:val="center"/>
        <w:rPr>
          <w:rFonts w:eastAsia="Times New Roman" w:cs="Times New Roman"/>
          <w:b/>
          <w:sz w:val="20"/>
          <w:szCs w:val="20"/>
          <w:lang w:eastAsia="ru-RU"/>
        </w:rPr>
      </w:pPr>
      <w:r w:rsidRPr="004F5357">
        <w:rPr>
          <w:b/>
          <w:bCs/>
          <w:sz w:val="40"/>
        </w:rPr>
        <w:t>«Спецификация, архитектура и проектирование программных систем»</w:t>
      </w:r>
    </w:p>
    <w:p w14:paraId="4866AC07" w14:textId="77777777" w:rsidR="00766E9D" w:rsidRPr="00F73B10" w:rsidRDefault="00766E9D" w:rsidP="00766E9D">
      <w:pPr>
        <w:spacing w:line="240" w:lineRule="auto"/>
        <w:ind w:firstLine="0"/>
        <w:jc w:val="left"/>
        <w:rPr>
          <w:rFonts w:eastAsia="Times New Roman" w:cs="Times New Roman"/>
          <w:sz w:val="20"/>
          <w:szCs w:val="20"/>
          <w:lang w:eastAsia="ru-RU"/>
        </w:rPr>
      </w:pPr>
    </w:p>
    <w:p w14:paraId="216B11F9" w14:textId="3DA5423B" w:rsidR="00766E9D" w:rsidRPr="00FC5A4C" w:rsidRDefault="004F5357" w:rsidP="004F5357">
      <w:pPr>
        <w:spacing w:line="240" w:lineRule="auto"/>
        <w:ind w:left="1134" w:right="1019" w:firstLine="0"/>
        <w:jc w:val="center"/>
        <w:rPr>
          <w:b/>
          <w:spacing w:val="100"/>
          <w:lang w:eastAsia="ru-RU"/>
        </w:rPr>
      </w:pPr>
      <w:r w:rsidRPr="004F5357">
        <w:rPr>
          <w:b/>
          <w:sz w:val="32"/>
          <w:u w:val="single"/>
        </w:rPr>
        <w:t>Тема</w:t>
      </w:r>
      <w:r>
        <w:rPr>
          <w:b/>
          <w:sz w:val="32"/>
        </w:rPr>
        <w:t xml:space="preserve">: </w:t>
      </w:r>
      <w:r w:rsidRPr="004F5357">
        <w:rPr>
          <w:sz w:val="32"/>
        </w:rPr>
        <w:t>«П</w:t>
      </w:r>
      <w:r>
        <w:rPr>
          <w:sz w:val="32"/>
        </w:rPr>
        <w:t>роектирование п</w:t>
      </w:r>
      <w:r w:rsidRPr="004F5357">
        <w:rPr>
          <w:sz w:val="32"/>
        </w:rPr>
        <w:t xml:space="preserve">рограммного </w:t>
      </w:r>
      <w:r>
        <w:rPr>
          <w:sz w:val="32"/>
        </w:rPr>
        <w:t>комплекса у</w:t>
      </w:r>
      <w:r w:rsidRPr="004F5357">
        <w:rPr>
          <w:sz w:val="32"/>
        </w:rPr>
        <w:t>п</w:t>
      </w:r>
      <w:r>
        <w:rPr>
          <w:sz w:val="32"/>
        </w:rPr>
        <w:t>равления н</w:t>
      </w:r>
      <w:r w:rsidRPr="004F5357">
        <w:rPr>
          <w:sz w:val="32"/>
        </w:rPr>
        <w:t xml:space="preserve">адежностью </w:t>
      </w:r>
      <w:r>
        <w:rPr>
          <w:sz w:val="32"/>
        </w:rPr>
        <w:t>о</w:t>
      </w:r>
      <w:r w:rsidRPr="004F5357">
        <w:rPr>
          <w:sz w:val="32"/>
        </w:rPr>
        <w:t xml:space="preserve">тправки </w:t>
      </w:r>
      <w:r>
        <w:rPr>
          <w:sz w:val="32"/>
        </w:rPr>
        <w:t>э</w:t>
      </w:r>
      <w:r w:rsidRPr="004F5357">
        <w:rPr>
          <w:sz w:val="32"/>
        </w:rPr>
        <w:t xml:space="preserve">лектронных </w:t>
      </w:r>
      <w:r>
        <w:rPr>
          <w:sz w:val="32"/>
        </w:rPr>
        <w:t>п</w:t>
      </w:r>
      <w:r w:rsidRPr="004F5357">
        <w:rPr>
          <w:sz w:val="32"/>
        </w:rPr>
        <w:t>исем</w:t>
      </w:r>
      <w:r>
        <w:rPr>
          <w:b/>
          <w:sz w:val="32"/>
        </w:rPr>
        <w:t>»</w:t>
      </w:r>
    </w:p>
    <w:p w14:paraId="239D3F05" w14:textId="77777777" w:rsidR="00766E9D" w:rsidRPr="00F73B10" w:rsidRDefault="00766E9D" w:rsidP="00766E9D">
      <w:pPr>
        <w:spacing w:line="240" w:lineRule="auto"/>
        <w:ind w:firstLine="0"/>
        <w:jc w:val="center"/>
        <w:rPr>
          <w:rFonts w:eastAsia="Times New Roman" w:cs="Times New Roman"/>
          <w:b/>
          <w:sz w:val="32"/>
          <w:szCs w:val="20"/>
          <w:lang w:eastAsia="ru-RU"/>
        </w:rPr>
      </w:pPr>
    </w:p>
    <w:p w14:paraId="62877A2E" w14:textId="77777777" w:rsidR="00766E9D" w:rsidRPr="00F73B10" w:rsidRDefault="00766E9D" w:rsidP="00766E9D">
      <w:pPr>
        <w:spacing w:line="240" w:lineRule="auto"/>
        <w:ind w:firstLine="0"/>
        <w:jc w:val="center"/>
        <w:rPr>
          <w:lang w:eastAsia="ru-RU"/>
        </w:rPr>
      </w:pPr>
      <w:r w:rsidRPr="00F73B10">
        <w:rPr>
          <w:lang w:eastAsia="ru-RU"/>
        </w:rPr>
        <w:t>Документы текстовые</w:t>
      </w:r>
    </w:p>
    <w:p w14:paraId="02672EFA" w14:textId="77777777" w:rsidR="00766E9D" w:rsidRPr="00F73B10" w:rsidRDefault="00766E9D" w:rsidP="00766E9D">
      <w:pPr>
        <w:spacing w:line="240" w:lineRule="auto"/>
        <w:ind w:firstLine="0"/>
        <w:jc w:val="center"/>
        <w:rPr>
          <w:rFonts w:eastAsia="Times New Roman" w:cs="Times New Roman"/>
          <w:sz w:val="16"/>
          <w:szCs w:val="20"/>
          <w:lang w:eastAsia="ru-RU"/>
        </w:rPr>
      </w:pPr>
    </w:p>
    <w:p w14:paraId="4B81CE63" w14:textId="77777777" w:rsidR="00766E9D" w:rsidRPr="00F73B10" w:rsidRDefault="00766E9D" w:rsidP="00766E9D">
      <w:pPr>
        <w:spacing w:line="240" w:lineRule="auto"/>
        <w:ind w:firstLine="0"/>
        <w:jc w:val="center"/>
        <w:rPr>
          <w:lang w:eastAsia="ru-RU"/>
        </w:rPr>
      </w:pPr>
      <w:r w:rsidRPr="00F73B10">
        <w:rPr>
          <w:lang w:eastAsia="ru-RU"/>
        </w:rPr>
        <w:t>Всего ____ листов в папке</w:t>
      </w:r>
    </w:p>
    <w:p w14:paraId="4DD79431" w14:textId="77777777" w:rsidR="00766E9D" w:rsidRPr="00F73B10" w:rsidRDefault="00766E9D" w:rsidP="00766E9D">
      <w:pPr>
        <w:spacing w:line="240" w:lineRule="auto"/>
        <w:ind w:firstLine="0"/>
        <w:jc w:val="left"/>
        <w:rPr>
          <w:rFonts w:eastAsia="Times New Roman" w:cs="Times New Roman"/>
          <w:szCs w:val="20"/>
          <w:lang w:eastAsia="ru-RU"/>
        </w:rPr>
      </w:pPr>
    </w:p>
    <w:p w14:paraId="420422F9" w14:textId="77777777" w:rsidR="00766E9D" w:rsidRDefault="00766E9D" w:rsidP="00766E9D">
      <w:pPr>
        <w:spacing w:line="240" w:lineRule="auto"/>
        <w:ind w:left="5103" w:firstLine="0"/>
        <w:rPr>
          <w:b/>
          <w:lang w:eastAsia="ru-RU"/>
        </w:rPr>
      </w:pPr>
    </w:p>
    <w:p w14:paraId="33BE9109" w14:textId="77777777" w:rsidR="00766E9D" w:rsidRDefault="00766E9D" w:rsidP="00766E9D">
      <w:pPr>
        <w:spacing w:line="240" w:lineRule="auto"/>
        <w:ind w:left="5103" w:firstLine="0"/>
        <w:rPr>
          <w:b/>
          <w:lang w:eastAsia="ru-RU"/>
        </w:rPr>
      </w:pPr>
    </w:p>
    <w:p w14:paraId="30CED34C" w14:textId="77777777" w:rsidR="00766E9D" w:rsidRDefault="00766E9D" w:rsidP="00766E9D">
      <w:pPr>
        <w:spacing w:line="240" w:lineRule="auto"/>
        <w:ind w:left="5103" w:firstLine="0"/>
        <w:rPr>
          <w:b/>
          <w:lang w:eastAsia="ru-RU"/>
        </w:rPr>
      </w:pPr>
    </w:p>
    <w:p w14:paraId="098CD9F6" w14:textId="77777777" w:rsidR="00766E9D" w:rsidRDefault="00766E9D" w:rsidP="00766E9D">
      <w:pPr>
        <w:spacing w:line="240" w:lineRule="auto"/>
        <w:ind w:left="5103" w:firstLine="0"/>
        <w:rPr>
          <w:b/>
          <w:lang w:eastAsia="ru-RU"/>
        </w:rPr>
      </w:pPr>
    </w:p>
    <w:p w14:paraId="7B92738D" w14:textId="77777777" w:rsidR="00766E9D" w:rsidRPr="00F73B10" w:rsidRDefault="00766E9D" w:rsidP="00766E9D">
      <w:pPr>
        <w:spacing w:line="240" w:lineRule="auto"/>
        <w:ind w:left="5103" w:firstLine="0"/>
        <w:rPr>
          <w:b/>
          <w:lang w:eastAsia="ru-RU"/>
        </w:rPr>
      </w:pPr>
      <w:r w:rsidRPr="00F73B10">
        <w:rPr>
          <w:b/>
          <w:lang w:eastAsia="ru-RU"/>
        </w:rPr>
        <w:t>Руководитель</w:t>
      </w:r>
    </w:p>
    <w:p w14:paraId="3C67E979" w14:textId="77777777" w:rsidR="00766E9D" w:rsidRPr="00F73B10" w:rsidRDefault="00766E9D" w:rsidP="00766E9D">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_________________</w:t>
      </w:r>
      <w:r w:rsidRPr="00217F84">
        <w:rPr>
          <w:rFonts w:eastAsia="Times New Roman" w:cs="Times New Roman"/>
          <w:szCs w:val="20"/>
          <w:lang w:eastAsia="ru-RU"/>
        </w:rPr>
        <w:t>_</w:t>
      </w:r>
      <w:r w:rsidRPr="00F73B10">
        <w:rPr>
          <w:rFonts w:eastAsia="Times New Roman" w:cs="Times New Roman"/>
          <w:szCs w:val="20"/>
          <w:lang w:eastAsia="ru-RU"/>
        </w:rPr>
        <w:t xml:space="preserve"> к.т.н., доц. </w:t>
      </w:r>
      <w:proofErr w:type="spellStart"/>
      <w:r w:rsidRPr="00F73B10">
        <w:rPr>
          <w:rFonts w:eastAsia="Times New Roman" w:cs="Times New Roman"/>
          <w:szCs w:val="20"/>
          <w:lang w:eastAsia="ru-RU"/>
        </w:rPr>
        <w:t>Лагерев</w:t>
      </w:r>
      <w:proofErr w:type="spellEnd"/>
      <w:r w:rsidRPr="00F73B10">
        <w:rPr>
          <w:rFonts w:eastAsia="Times New Roman" w:cs="Times New Roman"/>
          <w:szCs w:val="20"/>
          <w:lang w:eastAsia="ru-RU"/>
        </w:rPr>
        <w:t xml:space="preserve"> Д.Г.</w:t>
      </w:r>
    </w:p>
    <w:p w14:paraId="7974AD88" w14:textId="77777777" w:rsidR="00766E9D" w:rsidRPr="00F73B10" w:rsidRDefault="00766E9D" w:rsidP="00766E9D">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0C322DCD" w14:textId="77777777" w:rsidR="00766E9D" w:rsidRPr="00F73B10" w:rsidRDefault="00766E9D" w:rsidP="00766E9D">
      <w:pPr>
        <w:spacing w:line="240" w:lineRule="auto"/>
        <w:ind w:left="5103" w:firstLine="0"/>
        <w:jc w:val="left"/>
        <w:rPr>
          <w:rFonts w:eastAsia="Times New Roman" w:cs="Times New Roman"/>
          <w:szCs w:val="20"/>
          <w:lang w:eastAsia="ru-RU"/>
        </w:rPr>
      </w:pPr>
    </w:p>
    <w:p w14:paraId="7C13BA75" w14:textId="77777777" w:rsidR="00766E9D" w:rsidRPr="00F73B10" w:rsidRDefault="00766E9D" w:rsidP="00766E9D">
      <w:pPr>
        <w:spacing w:line="240" w:lineRule="auto"/>
        <w:ind w:left="5103" w:firstLine="0"/>
        <w:rPr>
          <w:b/>
          <w:lang w:eastAsia="ru-RU"/>
        </w:rPr>
      </w:pPr>
      <w:r w:rsidRPr="00F73B10">
        <w:rPr>
          <w:b/>
          <w:lang w:eastAsia="ru-RU"/>
        </w:rPr>
        <w:t>Студент</w:t>
      </w:r>
    </w:p>
    <w:p w14:paraId="1BE5020F" w14:textId="6B702A3C" w:rsidR="00766E9D" w:rsidRPr="00F73B10" w:rsidRDefault="00766E9D" w:rsidP="00766E9D">
      <w:pPr>
        <w:spacing w:line="240" w:lineRule="auto"/>
        <w:ind w:left="5103" w:firstLine="0"/>
        <w:jc w:val="left"/>
        <w:rPr>
          <w:rFonts w:eastAsia="Times New Roman" w:cs="Times New Roman"/>
          <w:szCs w:val="20"/>
          <w:lang w:eastAsia="ru-RU"/>
        </w:rPr>
      </w:pPr>
      <w:r>
        <w:rPr>
          <w:rFonts w:eastAsia="Times New Roman" w:cs="Times New Roman"/>
          <w:szCs w:val="20"/>
          <w:lang w:eastAsia="ru-RU"/>
        </w:rPr>
        <w:t>_</w:t>
      </w:r>
      <w:r w:rsidR="00177623">
        <w:rPr>
          <w:rFonts w:eastAsia="Times New Roman" w:cs="Times New Roman"/>
          <w:szCs w:val="20"/>
          <w:lang w:eastAsia="ru-RU"/>
        </w:rPr>
        <w:t>__________________________ Сухарев Е.А.</w:t>
      </w:r>
      <w:r w:rsidRPr="00F73B10">
        <w:rPr>
          <w:rFonts w:eastAsia="Times New Roman" w:cs="Times New Roman"/>
          <w:szCs w:val="20"/>
          <w:lang w:eastAsia="ru-RU"/>
        </w:rPr>
        <w:t xml:space="preserve"> </w:t>
      </w:r>
    </w:p>
    <w:p w14:paraId="1F00CFB4" w14:textId="63FE7678" w:rsidR="00766E9D" w:rsidRPr="00177623" w:rsidRDefault="00766E9D" w:rsidP="00177623">
      <w:pPr>
        <w:spacing w:line="240" w:lineRule="auto"/>
        <w:ind w:left="5103" w:firstLine="0"/>
        <w:jc w:val="left"/>
        <w:rPr>
          <w:rFonts w:eastAsia="Times New Roman" w:cs="Times New Roman"/>
          <w:szCs w:val="20"/>
          <w:lang w:eastAsia="ru-RU"/>
        </w:rPr>
      </w:pPr>
      <w:r>
        <w:rPr>
          <w:rFonts w:eastAsia="Times New Roman" w:cs="Times New Roman"/>
          <w:szCs w:val="20"/>
          <w:lang w:eastAsia="ru-RU"/>
        </w:rPr>
        <w:t>«__</w:t>
      </w:r>
      <w:proofErr w:type="gramStart"/>
      <w:r>
        <w:rPr>
          <w:rFonts w:eastAsia="Times New Roman" w:cs="Times New Roman"/>
          <w:szCs w:val="20"/>
          <w:lang w:eastAsia="ru-RU"/>
        </w:rPr>
        <w:t>_»_</w:t>
      </w:r>
      <w:proofErr w:type="gramEnd"/>
      <w:r>
        <w:rPr>
          <w:rFonts w:eastAsia="Times New Roman" w:cs="Times New Roman"/>
          <w:szCs w:val="20"/>
          <w:lang w:eastAsia="ru-RU"/>
        </w:rPr>
        <w:t>___________2021 г.</w:t>
      </w:r>
    </w:p>
    <w:p w14:paraId="3F21C779" w14:textId="77777777" w:rsidR="00766E9D" w:rsidRDefault="00766E9D" w:rsidP="00766E9D">
      <w:pPr>
        <w:spacing w:line="240" w:lineRule="auto"/>
        <w:jc w:val="center"/>
        <w:rPr>
          <w:b/>
          <w:lang w:eastAsia="ru-RU"/>
        </w:rPr>
      </w:pPr>
    </w:p>
    <w:p w14:paraId="0DEE4D18" w14:textId="77777777" w:rsidR="00766E9D" w:rsidRDefault="00766E9D" w:rsidP="00766E9D">
      <w:pPr>
        <w:spacing w:line="240" w:lineRule="auto"/>
        <w:jc w:val="center"/>
        <w:rPr>
          <w:b/>
          <w:lang w:eastAsia="ru-RU"/>
        </w:rPr>
      </w:pPr>
    </w:p>
    <w:p w14:paraId="42524E9E" w14:textId="77777777" w:rsidR="00766E9D" w:rsidRDefault="00766E9D" w:rsidP="00766E9D">
      <w:pPr>
        <w:spacing w:line="240" w:lineRule="auto"/>
        <w:jc w:val="center"/>
        <w:rPr>
          <w:b/>
          <w:lang w:eastAsia="ru-RU"/>
        </w:rPr>
      </w:pPr>
    </w:p>
    <w:p w14:paraId="6A9EDA3D" w14:textId="77777777" w:rsidR="00766E9D" w:rsidRDefault="00766E9D" w:rsidP="00766E9D">
      <w:pPr>
        <w:spacing w:line="240" w:lineRule="auto"/>
        <w:jc w:val="center"/>
        <w:rPr>
          <w:b/>
          <w:lang w:eastAsia="ru-RU"/>
        </w:rPr>
      </w:pPr>
    </w:p>
    <w:p w14:paraId="6B274401" w14:textId="77777777" w:rsidR="00766E9D" w:rsidRDefault="00766E9D" w:rsidP="00766E9D">
      <w:pPr>
        <w:spacing w:line="240" w:lineRule="auto"/>
        <w:jc w:val="center"/>
        <w:rPr>
          <w:b/>
          <w:lang w:eastAsia="ru-RU"/>
        </w:rPr>
      </w:pPr>
    </w:p>
    <w:p w14:paraId="5C68BF24" w14:textId="77777777" w:rsidR="00766E9D" w:rsidRPr="00E626C9" w:rsidRDefault="00766E9D" w:rsidP="00766E9D">
      <w:pPr>
        <w:spacing w:line="240" w:lineRule="auto"/>
        <w:jc w:val="center"/>
        <w:rPr>
          <w:b/>
          <w:lang w:eastAsia="ru-RU"/>
        </w:rPr>
        <w:sectPr w:rsidR="00766E9D" w:rsidRPr="00E626C9" w:rsidSect="00D163D5">
          <w:headerReference w:type="default" r:id="rId8"/>
          <w:pgSz w:w="11906" w:h="16838"/>
          <w:pgMar w:top="709" w:right="284" w:bottom="425" w:left="964" w:header="709" w:footer="709" w:gutter="0"/>
          <w:cols w:space="708"/>
          <w:titlePg/>
          <w:docGrid w:linePitch="381"/>
        </w:sectPr>
      </w:pPr>
      <w:r>
        <w:rPr>
          <w:b/>
          <w:lang w:eastAsia="ru-RU"/>
        </w:rPr>
        <w:t>БРЯНСК 2021</w:t>
      </w:r>
    </w:p>
    <w:sdt>
      <w:sdtPr>
        <w:rPr>
          <w:rFonts w:ascii="Times New Roman" w:eastAsiaTheme="minorHAnsi" w:hAnsi="Times New Roman" w:cstheme="minorBidi"/>
          <w:color w:val="000000" w:themeColor="text1"/>
          <w:sz w:val="28"/>
          <w:szCs w:val="22"/>
          <w:lang w:eastAsia="en-US"/>
        </w:rPr>
        <w:id w:val="-552074632"/>
        <w:docPartObj>
          <w:docPartGallery w:val="Table of Contents"/>
          <w:docPartUnique/>
        </w:docPartObj>
      </w:sdtPr>
      <w:sdtEndPr>
        <w:rPr>
          <w:b/>
          <w:bCs/>
        </w:rPr>
      </w:sdtEndPr>
      <w:sdtContent>
        <w:p w14:paraId="2A8F90C4" w14:textId="77777777" w:rsidR="00FA2C17" w:rsidRPr="005A2140" w:rsidRDefault="00FA2C17" w:rsidP="00FA2C17">
          <w:pPr>
            <w:pStyle w:val="af5"/>
            <w:jc w:val="center"/>
            <w:rPr>
              <w:rFonts w:ascii="Times New Roman" w:hAnsi="Times New Roman" w:cs="Times New Roman"/>
              <w:b/>
              <w:color w:val="000000" w:themeColor="text1"/>
              <w:sz w:val="28"/>
            </w:rPr>
          </w:pPr>
          <w:r w:rsidRPr="005A2140">
            <w:rPr>
              <w:rFonts w:ascii="Times New Roman" w:hAnsi="Times New Roman" w:cs="Times New Roman"/>
              <w:b/>
              <w:color w:val="000000" w:themeColor="text1"/>
            </w:rPr>
            <w:t>СОДЕРЖАНИЕ</w:t>
          </w:r>
        </w:p>
        <w:p w14:paraId="6C6E9CC8" w14:textId="0AD862D3" w:rsidR="000778D1" w:rsidRDefault="00FA2C17">
          <w:pPr>
            <w:pStyle w:val="14"/>
            <w:tabs>
              <w:tab w:val="right" w:leader="dot" w:pos="9628"/>
            </w:tabs>
            <w:rPr>
              <w:rFonts w:asciiTheme="minorHAnsi" w:eastAsiaTheme="minorEastAsia" w:hAnsiTheme="minorHAnsi"/>
              <w:noProof/>
              <w:color w:val="auto"/>
              <w:sz w:val="22"/>
              <w:lang w:eastAsia="ru-RU"/>
            </w:rPr>
          </w:pPr>
          <w:r>
            <w:rPr>
              <w:b/>
              <w:bCs/>
            </w:rPr>
            <w:fldChar w:fldCharType="begin"/>
          </w:r>
          <w:r>
            <w:rPr>
              <w:b/>
              <w:bCs/>
            </w:rPr>
            <w:instrText xml:space="preserve"> TOC \o "1-3" \h \z \u </w:instrText>
          </w:r>
          <w:r>
            <w:rPr>
              <w:b/>
              <w:bCs/>
            </w:rPr>
            <w:fldChar w:fldCharType="separate"/>
          </w:r>
          <w:hyperlink w:anchor="_Toc68303810" w:history="1">
            <w:r w:rsidR="000778D1" w:rsidRPr="004F7BD7">
              <w:rPr>
                <w:rStyle w:val="a9"/>
                <w:noProof/>
              </w:rPr>
              <w:t>ВВЕДЕНИЕ</w:t>
            </w:r>
            <w:r w:rsidR="000778D1">
              <w:rPr>
                <w:noProof/>
                <w:webHidden/>
              </w:rPr>
              <w:tab/>
            </w:r>
            <w:r w:rsidR="000778D1">
              <w:rPr>
                <w:noProof/>
                <w:webHidden/>
              </w:rPr>
              <w:fldChar w:fldCharType="begin"/>
            </w:r>
            <w:r w:rsidR="000778D1">
              <w:rPr>
                <w:noProof/>
                <w:webHidden/>
              </w:rPr>
              <w:instrText xml:space="preserve"> PAGEREF _Toc68303810 \h </w:instrText>
            </w:r>
            <w:r w:rsidR="000778D1">
              <w:rPr>
                <w:noProof/>
                <w:webHidden/>
              </w:rPr>
            </w:r>
            <w:r w:rsidR="000778D1">
              <w:rPr>
                <w:noProof/>
                <w:webHidden/>
              </w:rPr>
              <w:fldChar w:fldCharType="separate"/>
            </w:r>
            <w:r w:rsidR="000778D1">
              <w:rPr>
                <w:noProof/>
                <w:webHidden/>
              </w:rPr>
              <w:t>5</w:t>
            </w:r>
            <w:r w:rsidR="000778D1">
              <w:rPr>
                <w:noProof/>
                <w:webHidden/>
              </w:rPr>
              <w:fldChar w:fldCharType="end"/>
            </w:r>
          </w:hyperlink>
        </w:p>
        <w:p w14:paraId="6A819E90" w14:textId="232B792A"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11" w:history="1">
            <w:r w:rsidRPr="004F7BD7">
              <w:rPr>
                <w:rStyle w:val="a9"/>
                <w:noProof/>
              </w:rPr>
              <w:t>1. АНАЛИЗ ТРЕБОВАНИЙ</w:t>
            </w:r>
            <w:r>
              <w:rPr>
                <w:noProof/>
                <w:webHidden/>
              </w:rPr>
              <w:tab/>
            </w:r>
            <w:r>
              <w:rPr>
                <w:noProof/>
                <w:webHidden/>
              </w:rPr>
              <w:fldChar w:fldCharType="begin"/>
            </w:r>
            <w:r>
              <w:rPr>
                <w:noProof/>
                <w:webHidden/>
              </w:rPr>
              <w:instrText xml:space="preserve"> PAGEREF _Toc68303811 \h </w:instrText>
            </w:r>
            <w:r>
              <w:rPr>
                <w:noProof/>
                <w:webHidden/>
              </w:rPr>
            </w:r>
            <w:r>
              <w:rPr>
                <w:noProof/>
                <w:webHidden/>
              </w:rPr>
              <w:fldChar w:fldCharType="separate"/>
            </w:r>
            <w:r>
              <w:rPr>
                <w:noProof/>
                <w:webHidden/>
              </w:rPr>
              <w:t>7</w:t>
            </w:r>
            <w:r>
              <w:rPr>
                <w:noProof/>
                <w:webHidden/>
              </w:rPr>
              <w:fldChar w:fldCharType="end"/>
            </w:r>
          </w:hyperlink>
        </w:p>
        <w:p w14:paraId="09ACE889" w14:textId="15858E4A"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12" w:history="1">
            <w:r w:rsidRPr="004F7BD7">
              <w:rPr>
                <w:rStyle w:val="a9"/>
                <w:rFonts w:cs="Times New Roman"/>
                <w:bCs/>
                <w:noProof/>
              </w:rPr>
              <w:t>1.1. Обзор процесса обмена сообщениями</w:t>
            </w:r>
            <w:r>
              <w:rPr>
                <w:noProof/>
                <w:webHidden/>
              </w:rPr>
              <w:tab/>
            </w:r>
            <w:r>
              <w:rPr>
                <w:noProof/>
                <w:webHidden/>
              </w:rPr>
              <w:fldChar w:fldCharType="begin"/>
            </w:r>
            <w:r>
              <w:rPr>
                <w:noProof/>
                <w:webHidden/>
              </w:rPr>
              <w:instrText xml:space="preserve"> PAGEREF _Toc68303812 \h </w:instrText>
            </w:r>
            <w:r>
              <w:rPr>
                <w:noProof/>
                <w:webHidden/>
              </w:rPr>
            </w:r>
            <w:r>
              <w:rPr>
                <w:noProof/>
                <w:webHidden/>
              </w:rPr>
              <w:fldChar w:fldCharType="separate"/>
            </w:r>
            <w:r>
              <w:rPr>
                <w:noProof/>
                <w:webHidden/>
              </w:rPr>
              <w:t>7</w:t>
            </w:r>
            <w:r>
              <w:rPr>
                <w:noProof/>
                <w:webHidden/>
              </w:rPr>
              <w:fldChar w:fldCharType="end"/>
            </w:r>
          </w:hyperlink>
        </w:p>
        <w:p w14:paraId="49618AAA" w14:textId="19E39928"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13" w:history="1">
            <w:r w:rsidRPr="004F7BD7">
              <w:rPr>
                <w:rStyle w:val="a9"/>
                <w:noProof/>
                <w:lang w:bidi="x-none"/>
                <w14:scene3d>
                  <w14:camera w14:prst="orthographicFront"/>
                  <w14:lightRig w14:rig="threePt" w14:dir="t">
                    <w14:rot w14:lat="0" w14:lon="0" w14:rev="0"/>
                  </w14:lightRig>
                </w14:scene3d>
              </w:rPr>
              <w:t>1.1.1.</w:t>
            </w:r>
            <w:r>
              <w:rPr>
                <w:rFonts w:asciiTheme="minorHAnsi" w:eastAsiaTheme="minorEastAsia" w:hAnsiTheme="minorHAnsi"/>
                <w:noProof/>
                <w:color w:val="auto"/>
                <w:sz w:val="22"/>
                <w:lang w:eastAsia="ru-RU"/>
              </w:rPr>
              <w:tab/>
            </w:r>
            <w:r w:rsidRPr="004F7BD7">
              <w:rPr>
                <w:rStyle w:val="a9"/>
                <w:noProof/>
              </w:rPr>
              <w:t>Общие сведения</w:t>
            </w:r>
            <w:r>
              <w:rPr>
                <w:noProof/>
                <w:webHidden/>
              </w:rPr>
              <w:tab/>
            </w:r>
            <w:r>
              <w:rPr>
                <w:noProof/>
                <w:webHidden/>
              </w:rPr>
              <w:fldChar w:fldCharType="begin"/>
            </w:r>
            <w:r>
              <w:rPr>
                <w:noProof/>
                <w:webHidden/>
              </w:rPr>
              <w:instrText xml:space="preserve"> PAGEREF _Toc68303813 \h </w:instrText>
            </w:r>
            <w:r>
              <w:rPr>
                <w:noProof/>
                <w:webHidden/>
              </w:rPr>
            </w:r>
            <w:r>
              <w:rPr>
                <w:noProof/>
                <w:webHidden/>
              </w:rPr>
              <w:fldChar w:fldCharType="separate"/>
            </w:r>
            <w:r>
              <w:rPr>
                <w:noProof/>
                <w:webHidden/>
              </w:rPr>
              <w:t>7</w:t>
            </w:r>
            <w:r>
              <w:rPr>
                <w:noProof/>
                <w:webHidden/>
              </w:rPr>
              <w:fldChar w:fldCharType="end"/>
            </w:r>
          </w:hyperlink>
        </w:p>
        <w:p w14:paraId="3E116CC1" w14:textId="2934734D"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14" w:history="1">
            <w:r w:rsidRPr="004F7BD7">
              <w:rPr>
                <w:rStyle w:val="a9"/>
                <w:noProof/>
                <w:lang w:bidi="x-none"/>
                <w14:scene3d>
                  <w14:camera w14:prst="orthographicFront"/>
                  <w14:lightRig w14:rig="threePt" w14:dir="t">
                    <w14:rot w14:lat="0" w14:lon="0" w14:rev="0"/>
                  </w14:lightRig>
                </w14:scene3d>
              </w:rPr>
              <w:t>1.1.2.</w:t>
            </w:r>
            <w:r>
              <w:rPr>
                <w:rFonts w:asciiTheme="minorHAnsi" w:eastAsiaTheme="minorEastAsia" w:hAnsiTheme="minorHAnsi"/>
                <w:noProof/>
                <w:color w:val="auto"/>
                <w:sz w:val="22"/>
                <w:lang w:eastAsia="ru-RU"/>
              </w:rPr>
              <w:tab/>
            </w:r>
            <w:r w:rsidRPr="004F7BD7">
              <w:rPr>
                <w:rStyle w:val="a9"/>
                <w:noProof/>
              </w:rPr>
              <w:t>Основные понятия</w:t>
            </w:r>
            <w:r>
              <w:rPr>
                <w:noProof/>
                <w:webHidden/>
              </w:rPr>
              <w:tab/>
            </w:r>
            <w:r>
              <w:rPr>
                <w:noProof/>
                <w:webHidden/>
              </w:rPr>
              <w:fldChar w:fldCharType="begin"/>
            </w:r>
            <w:r>
              <w:rPr>
                <w:noProof/>
                <w:webHidden/>
              </w:rPr>
              <w:instrText xml:space="preserve"> PAGEREF _Toc68303814 \h </w:instrText>
            </w:r>
            <w:r>
              <w:rPr>
                <w:noProof/>
                <w:webHidden/>
              </w:rPr>
            </w:r>
            <w:r>
              <w:rPr>
                <w:noProof/>
                <w:webHidden/>
              </w:rPr>
              <w:fldChar w:fldCharType="separate"/>
            </w:r>
            <w:r>
              <w:rPr>
                <w:noProof/>
                <w:webHidden/>
              </w:rPr>
              <w:t>8</w:t>
            </w:r>
            <w:r>
              <w:rPr>
                <w:noProof/>
                <w:webHidden/>
              </w:rPr>
              <w:fldChar w:fldCharType="end"/>
            </w:r>
          </w:hyperlink>
        </w:p>
        <w:p w14:paraId="3D860F84" w14:textId="4FBEC632"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15" w:history="1">
            <w:r w:rsidRPr="004F7BD7">
              <w:rPr>
                <w:rStyle w:val="a9"/>
                <w:noProof/>
                <w:lang w:bidi="x-none"/>
                <w14:scene3d>
                  <w14:camera w14:prst="orthographicFront"/>
                  <w14:lightRig w14:rig="threePt" w14:dir="t">
                    <w14:rot w14:lat="0" w14:lon="0" w14:rev="0"/>
                  </w14:lightRig>
                </w14:scene3d>
              </w:rPr>
              <w:t>1.1.3.</w:t>
            </w:r>
            <w:r>
              <w:rPr>
                <w:rFonts w:asciiTheme="minorHAnsi" w:eastAsiaTheme="minorEastAsia" w:hAnsiTheme="minorHAnsi"/>
                <w:noProof/>
                <w:color w:val="auto"/>
                <w:sz w:val="22"/>
                <w:lang w:eastAsia="ru-RU"/>
              </w:rPr>
              <w:tab/>
            </w:r>
            <w:r w:rsidRPr="004F7BD7">
              <w:rPr>
                <w:rStyle w:val="a9"/>
                <w:noProof/>
              </w:rPr>
              <w:t>Процесс отправки сообщения</w:t>
            </w:r>
            <w:r>
              <w:rPr>
                <w:noProof/>
                <w:webHidden/>
              </w:rPr>
              <w:tab/>
            </w:r>
            <w:r>
              <w:rPr>
                <w:noProof/>
                <w:webHidden/>
              </w:rPr>
              <w:fldChar w:fldCharType="begin"/>
            </w:r>
            <w:r>
              <w:rPr>
                <w:noProof/>
                <w:webHidden/>
              </w:rPr>
              <w:instrText xml:space="preserve"> PAGEREF _Toc68303815 \h </w:instrText>
            </w:r>
            <w:r>
              <w:rPr>
                <w:noProof/>
                <w:webHidden/>
              </w:rPr>
            </w:r>
            <w:r>
              <w:rPr>
                <w:noProof/>
                <w:webHidden/>
              </w:rPr>
              <w:fldChar w:fldCharType="separate"/>
            </w:r>
            <w:r>
              <w:rPr>
                <w:noProof/>
                <w:webHidden/>
              </w:rPr>
              <w:t>9</w:t>
            </w:r>
            <w:r>
              <w:rPr>
                <w:noProof/>
                <w:webHidden/>
              </w:rPr>
              <w:fldChar w:fldCharType="end"/>
            </w:r>
          </w:hyperlink>
        </w:p>
        <w:p w14:paraId="5B0E07E7" w14:textId="797F5B61"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20" w:history="1">
            <w:r w:rsidRPr="004F7BD7">
              <w:rPr>
                <w:rStyle w:val="a9"/>
                <w:noProof/>
                <w:lang w:bidi="x-none"/>
                <w14:scene3d>
                  <w14:camera w14:prst="orthographicFront"/>
                  <w14:lightRig w14:rig="threePt" w14:dir="t">
                    <w14:rot w14:lat="0" w14:lon="0" w14:rev="0"/>
                  </w14:lightRig>
                </w14:scene3d>
              </w:rPr>
              <w:t>1.1.4.</w:t>
            </w:r>
            <w:r>
              <w:rPr>
                <w:rFonts w:asciiTheme="minorHAnsi" w:eastAsiaTheme="minorEastAsia" w:hAnsiTheme="minorHAnsi"/>
                <w:noProof/>
                <w:color w:val="auto"/>
                <w:sz w:val="22"/>
                <w:lang w:eastAsia="ru-RU"/>
              </w:rPr>
              <w:tab/>
            </w:r>
            <w:r w:rsidRPr="004F7BD7">
              <w:rPr>
                <w:rStyle w:val="a9"/>
                <w:noProof/>
              </w:rPr>
              <w:t>Основные проблемы</w:t>
            </w:r>
            <w:r>
              <w:rPr>
                <w:noProof/>
                <w:webHidden/>
              </w:rPr>
              <w:tab/>
            </w:r>
            <w:r>
              <w:rPr>
                <w:noProof/>
                <w:webHidden/>
              </w:rPr>
              <w:fldChar w:fldCharType="begin"/>
            </w:r>
            <w:r>
              <w:rPr>
                <w:noProof/>
                <w:webHidden/>
              </w:rPr>
              <w:instrText xml:space="preserve"> PAGEREF _Toc68303820 \h </w:instrText>
            </w:r>
            <w:r>
              <w:rPr>
                <w:noProof/>
                <w:webHidden/>
              </w:rPr>
            </w:r>
            <w:r>
              <w:rPr>
                <w:noProof/>
                <w:webHidden/>
              </w:rPr>
              <w:fldChar w:fldCharType="separate"/>
            </w:r>
            <w:r>
              <w:rPr>
                <w:noProof/>
                <w:webHidden/>
              </w:rPr>
              <w:t>11</w:t>
            </w:r>
            <w:r>
              <w:rPr>
                <w:noProof/>
                <w:webHidden/>
              </w:rPr>
              <w:fldChar w:fldCharType="end"/>
            </w:r>
          </w:hyperlink>
        </w:p>
        <w:p w14:paraId="445217A9" w14:textId="0FC3D083"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21" w:history="1">
            <w:r w:rsidRPr="004F7BD7">
              <w:rPr>
                <w:rStyle w:val="a9"/>
                <w:noProof/>
                <w14:scene3d>
                  <w14:camera w14:prst="orthographicFront"/>
                  <w14:lightRig w14:rig="threePt" w14:dir="t">
                    <w14:rot w14:lat="0" w14:lon="0" w14:rev="0"/>
                  </w14:lightRig>
                </w14:scene3d>
              </w:rPr>
              <w:t>1.2.</w:t>
            </w:r>
            <w:r w:rsidRPr="004F7BD7">
              <w:rPr>
                <w:rStyle w:val="a9"/>
                <w:noProof/>
              </w:rPr>
              <w:t xml:space="preserve"> Обзор программ-аналогов</w:t>
            </w:r>
            <w:r>
              <w:rPr>
                <w:noProof/>
                <w:webHidden/>
              </w:rPr>
              <w:tab/>
            </w:r>
            <w:r>
              <w:rPr>
                <w:noProof/>
                <w:webHidden/>
              </w:rPr>
              <w:fldChar w:fldCharType="begin"/>
            </w:r>
            <w:r>
              <w:rPr>
                <w:noProof/>
                <w:webHidden/>
              </w:rPr>
              <w:instrText xml:space="preserve"> PAGEREF _Toc68303821 \h </w:instrText>
            </w:r>
            <w:r>
              <w:rPr>
                <w:noProof/>
                <w:webHidden/>
              </w:rPr>
            </w:r>
            <w:r>
              <w:rPr>
                <w:noProof/>
                <w:webHidden/>
              </w:rPr>
              <w:fldChar w:fldCharType="separate"/>
            </w:r>
            <w:r>
              <w:rPr>
                <w:noProof/>
                <w:webHidden/>
              </w:rPr>
              <w:t>11</w:t>
            </w:r>
            <w:r>
              <w:rPr>
                <w:noProof/>
                <w:webHidden/>
              </w:rPr>
              <w:fldChar w:fldCharType="end"/>
            </w:r>
          </w:hyperlink>
        </w:p>
        <w:p w14:paraId="1C629A12" w14:textId="16E5310D"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22" w:history="1">
            <w:r w:rsidRPr="004F7BD7">
              <w:rPr>
                <w:rStyle w:val="a9"/>
                <w:noProof/>
                <w:lang w:bidi="x-none"/>
                <w14:scene3d>
                  <w14:camera w14:prst="orthographicFront"/>
                  <w14:lightRig w14:rig="threePt" w14:dir="t">
                    <w14:rot w14:lat="0" w14:lon="0" w14:rev="0"/>
                  </w14:lightRig>
                </w14:scene3d>
              </w:rPr>
              <w:t>1.2.1.</w:t>
            </w:r>
            <w:r>
              <w:rPr>
                <w:rFonts w:asciiTheme="minorHAnsi" w:eastAsiaTheme="minorEastAsia" w:hAnsiTheme="minorHAnsi"/>
                <w:noProof/>
                <w:color w:val="auto"/>
                <w:sz w:val="22"/>
                <w:lang w:eastAsia="ru-RU"/>
              </w:rPr>
              <w:tab/>
            </w:r>
            <w:r w:rsidRPr="004F7BD7">
              <w:rPr>
                <w:rStyle w:val="a9"/>
                <w:noProof/>
              </w:rPr>
              <w:t xml:space="preserve">Amazon </w:t>
            </w:r>
            <w:r w:rsidRPr="004F7BD7">
              <w:rPr>
                <w:rStyle w:val="a9"/>
                <w:noProof/>
                <w:lang w:val="en-US"/>
              </w:rPr>
              <w:t>SES</w:t>
            </w:r>
            <w:r>
              <w:rPr>
                <w:noProof/>
                <w:webHidden/>
              </w:rPr>
              <w:tab/>
            </w:r>
            <w:r>
              <w:rPr>
                <w:noProof/>
                <w:webHidden/>
              </w:rPr>
              <w:fldChar w:fldCharType="begin"/>
            </w:r>
            <w:r>
              <w:rPr>
                <w:noProof/>
                <w:webHidden/>
              </w:rPr>
              <w:instrText xml:space="preserve"> PAGEREF _Toc68303822 \h </w:instrText>
            </w:r>
            <w:r>
              <w:rPr>
                <w:noProof/>
                <w:webHidden/>
              </w:rPr>
            </w:r>
            <w:r>
              <w:rPr>
                <w:noProof/>
                <w:webHidden/>
              </w:rPr>
              <w:fldChar w:fldCharType="separate"/>
            </w:r>
            <w:r>
              <w:rPr>
                <w:noProof/>
                <w:webHidden/>
              </w:rPr>
              <w:t>12</w:t>
            </w:r>
            <w:r>
              <w:rPr>
                <w:noProof/>
                <w:webHidden/>
              </w:rPr>
              <w:fldChar w:fldCharType="end"/>
            </w:r>
          </w:hyperlink>
        </w:p>
        <w:p w14:paraId="0DBD58B1" w14:textId="7479F9B3"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23" w:history="1">
            <w:r w:rsidRPr="004F7BD7">
              <w:rPr>
                <w:rStyle w:val="a9"/>
                <w:noProof/>
                <w:lang w:val="en-US" w:bidi="x-none"/>
                <w14:scene3d>
                  <w14:camera w14:prst="orthographicFront"/>
                  <w14:lightRig w14:rig="threePt" w14:dir="t">
                    <w14:rot w14:lat="0" w14:lon="0" w14:rev="0"/>
                  </w14:lightRig>
                </w14:scene3d>
              </w:rPr>
              <w:t>1.2.2.</w:t>
            </w:r>
            <w:r>
              <w:rPr>
                <w:rFonts w:asciiTheme="minorHAnsi" w:eastAsiaTheme="minorEastAsia" w:hAnsiTheme="minorHAnsi"/>
                <w:noProof/>
                <w:color w:val="auto"/>
                <w:sz w:val="22"/>
                <w:lang w:eastAsia="ru-RU"/>
              </w:rPr>
              <w:tab/>
            </w:r>
            <w:r w:rsidRPr="004F7BD7">
              <w:rPr>
                <w:rStyle w:val="a9"/>
                <w:noProof/>
              </w:rPr>
              <w:t>Sendgrid</w:t>
            </w:r>
            <w:r>
              <w:rPr>
                <w:noProof/>
                <w:webHidden/>
              </w:rPr>
              <w:tab/>
            </w:r>
            <w:r>
              <w:rPr>
                <w:noProof/>
                <w:webHidden/>
              </w:rPr>
              <w:fldChar w:fldCharType="begin"/>
            </w:r>
            <w:r>
              <w:rPr>
                <w:noProof/>
                <w:webHidden/>
              </w:rPr>
              <w:instrText xml:space="preserve"> PAGEREF _Toc68303823 \h </w:instrText>
            </w:r>
            <w:r>
              <w:rPr>
                <w:noProof/>
                <w:webHidden/>
              </w:rPr>
            </w:r>
            <w:r>
              <w:rPr>
                <w:noProof/>
                <w:webHidden/>
              </w:rPr>
              <w:fldChar w:fldCharType="separate"/>
            </w:r>
            <w:r>
              <w:rPr>
                <w:noProof/>
                <w:webHidden/>
              </w:rPr>
              <w:t>12</w:t>
            </w:r>
            <w:r>
              <w:rPr>
                <w:noProof/>
                <w:webHidden/>
              </w:rPr>
              <w:fldChar w:fldCharType="end"/>
            </w:r>
          </w:hyperlink>
        </w:p>
        <w:p w14:paraId="340041F6" w14:textId="588EB8C9"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24" w:history="1">
            <w:r w:rsidRPr="004F7BD7">
              <w:rPr>
                <w:rStyle w:val="a9"/>
                <w:noProof/>
                <w:lang w:val="en-US" w:bidi="x-none"/>
                <w14:scene3d>
                  <w14:camera w14:prst="orthographicFront"/>
                  <w14:lightRig w14:rig="threePt" w14:dir="t">
                    <w14:rot w14:lat="0" w14:lon="0" w14:rev="0"/>
                  </w14:lightRig>
                </w14:scene3d>
              </w:rPr>
              <w:t>1.2.3.</w:t>
            </w:r>
            <w:r>
              <w:rPr>
                <w:rFonts w:asciiTheme="minorHAnsi" w:eastAsiaTheme="minorEastAsia" w:hAnsiTheme="minorHAnsi"/>
                <w:noProof/>
                <w:color w:val="auto"/>
                <w:sz w:val="22"/>
                <w:lang w:eastAsia="ru-RU"/>
              </w:rPr>
              <w:tab/>
            </w:r>
            <w:r w:rsidRPr="004F7BD7">
              <w:rPr>
                <w:rStyle w:val="a9"/>
                <w:noProof/>
                <w:lang w:val="en-US"/>
              </w:rPr>
              <w:t>Tin-cat email queue</w:t>
            </w:r>
            <w:r>
              <w:rPr>
                <w:noProof/>
                <w:webHidden/>
              </w:rPr>
              <w:tab/>
            </w:r>
            <w:r>
              <w:rPr>
                <w:noProof/>
                <w:webHidden/>
              </w:rPr>
              <w:fldChar w:fldCharType="begin"/>
            </w:r>
            <w:r>
              <w:rPr>
                <w:noProof/>
                <w:webHidden/>
              </w:rPr>
              <w:instrText xml:space="preserve"> PAGEREF _Toc68303824 \h </w:instrText>
            </w:r>
            <w:r>
              <w:rPr>
                <w:noProof/>
                <w:webHidden/>
              </w:rPr>
            </w:r>
            <w:r>
              <w:rPr>
                <w:noProof/>
                <w:webHidden/>
              </w:rPr>
              <w:fldChar w:fldCharType="separate"/>
            </w:r>
            <w:r>
              <w:rPr>
                <w:noProof/>
                <w:webHidden/>
              </w:rPr>
              <w:t>13</w:t>
            </w:r>
            <w:r>
              <w:rPr>
                <w:noProof/>
                <w:webHidden/>
              </w:rPr>
              <w:fldChar w:fldCharType="end"/>
            </w:r>
          </w:hyperlink>
        </w:p>
        <w:p w14:paraId="08EF5509" w14:textId="5D2ADC9D"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25" w:history="1">
            <w:r w:rsidRPr="004F7BD7">
              <w:rPr>
                <w:rStyle w:val="a9"/>
                <w:noProof/>
              </w:rPr>
              <w:t>2. ТЕХНИЧЕСКОЕ ЗАДАНИЕ</w:t>
            </w:r>
            <w:r>
              <w:rPr>
                <w:noProof/>
                <w:webHidden/>
              </w:rPr>
              <w:tab/>
            </w:r>
            <w:r>
              <w:rPr>
                <w:noProof/>
                <w:webHidden/>
              </w:rPr>
              <w:fldChar w:fldCharType="begin"/>
            </w:r>
            <w:r>
              <w:rPr>
                <w:noProof/>
                <w:webHidden/>
              </w:rPr>
              <w:instrText xml:space="preserve"> PAGEREF _Toc68303825 \h </w:instrText>
            </w:r>
            <w:r>
              <w:rPr>
                <w:noProof/>
                <w:webHidden/>
              </w:rPr>
            </w:r>
            <w:r>
              <w:rPr>
                <w:noProof/>
                <w:webHidden/>
              </w:rPr>
              <w:fldChar w:fldCharType="separate"/>
            </w:r>
            <w:r>
              <w:rPr>
                <w:noProof/>
                <w:webHidden/>
              </w:rPr>
              <w:t>15</w:t>
            </w:r>
            <w:r>
              <w:rPr>
                <w:noProof/>
                <w:webHidden/>
              </w:rPr>
              <w:fldChar w:fldCharType="end"/>
            </w:r>
          </w:hyperlink>
        </w:p>
        <w:p w14:paraId="609DE580" w14:textId="2A2FDD10"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26" w:history="1">
            <w:r w:rsidRPr="004F7BD7">
              <w:rPr>
                <w:rStyle w:val="a9"/>
                <w:noProof/>
                <w14:scene3d>
                  <w14:camera w14:prst="orthographicFront"/>
                  <w14:lightRig w14:rig="threePt" w14:dir="t">
                    <w14:rot w14:lat="0" w14:lon="0" w14:rev="0"/>
                  </w14:lightRig>
                </w14:scene3d>
              </w:rPr>
              <w:t>2.1.</w:t>
            </w:r>
            <w:r w:rsidRPr="004F7BD7">
              <w:rPr>
                <w:rStyle w:val="a9"/>
                <w:noProof/>
              </w:rPr>
              <w:t xml:space="preserve"> Введение</w:t>
            </w:r>
            <w:r>
              <w:rPr>
                <w:noProof/>
                <w:webHidden/>
              </w:rPr>
              <w:tab/>
            </w:r>
            <w:r>
              <w:rPr>
                <w:noProof/>
                <w:webHidden/>
              </w:rPr>
              <w:fldChar w:fldCharType="begin"/>
            </w:r>
            <w:r>
              <w:rPr>
                <w:noProof/>
                <w:webHidden/>
              </w:rPr>
              <w:instrText xml:space="preserve"> PAGEREF _Toc68303826 \h </w:instrText>
            </w:r>
            <w:r>
              <w:rPr>
                <w:noProof/>
                <w:webHidden/>
              </w:rPr>
            </w:r>
            <w:r>
              <w:rPr>
                <w:noProof/>
                <w:webHidden/>
              </w:rPr>
              <w:fldChar w:fldCharType="separate"/>
            </w:r>
            <w:r>
              <w:rPr>
                <w:noProof/>
                <w:webHidden/>
              </w:rPr>
              <w:t>15</w:t>
            </w:r>
            <w:r>
              <w:rPr>
                <w:noProof/>
                <w:webHidden/>
              </w:rPr>
              <w:fldChar w:fldCharType="end"/>
            </w:r>
          </w:hyperlink>
        </w:p>
        <w:p w14:paraId="247A5849" w14:textId="29BC99F7"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27" w:history="1">
            <w:r w:rsidRPr="004F7BD7">
              <w:rPr>
                <w:rStyle w:val="a9"/>
                <w:noProof/>
                <w14:scene3d>
                  <w14:camera w14:prst="orthographicFront"/>
                  <w14:lightRig w14:rig="threePt" w14:dir="t">
                    <w14:rot w14:lat="0" w14:lon="0" w14:rev="0"/>
                  </w14:lightRig>
                </w14:scene3d>
              </w:rPr>
              <w:t>2.2.</w:t>
            </w:r>
            <w:r w:rsidRPr="004F7BD7">
              <w:rPr>
                <w:rStyle w:val="a9"/>
                <w:noProof/>
              </w:rPr>
              <w:t xml:space="preserve"> Основание для разработки</w:t>
            </w:r>
            <w:r>
              <w:rPr>
                <w:noProof/>
                <w:webHidden/>
              </w:rPr>
              <w:tab/>
            </w:r>
            <w:r>
              <w:rPr>
                <w:noProof/>
                <w:webHidden/>
              </w:rPr>
              <w:fldChar w:fldCharType="begin"/>
            </w:r>
            <w:r>
              <w:rPr>
                <w:noProof/>
                <w:webHidden/>
              </w:rPr>
              <w:instrText xml:space="preserve"> PAGEREF _Toc68303827 \h </w:instrText>
            </w:r>
            <w:r>
              <w:rPr>
                <w:noProof/>
                <w:webHidden/>
              </w:rPr>
            </w:r>
            <w:r>
              <w:rPr>
                <w:noProof/>
                <w:webHidden/>
              </w:rPr>
              <w:fldChar w:fldCharType="separate"/>
            </w:r>
            <w:r>
              <w:rPr>
                <w:noProof/>
                <w:webHidden/>
              </w:rPr>
              <w:t>15</w:t>
            </w:r>
            <w:r>
              <w:rPr>
                <w:noProof/>
                <w:webHidden/>
              </w:rPr>
              <w:fldChar w:fldCharType="end"/>
            </w:r>
          </w:hyperlink>
        </w:p>
        <w:p w14:paraId="0499BADF" w14:textId="46C35FA5"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28" w:history="1">
            <w:r w:rsidRPr="004F7BD7">
              <w:rPr>
                <w:rStyle w:val="a9"/>
                <w:noProof/>
                <w14:scene3d>
                  <w14:camera w14:prst="orthographicFront"/>
                  <w14:lightRig w14:rig="threePt" w14:dir="t">
                    <w14:rot w14:lat="0" w14:lon="0" w14:rev="0"/>
                  </w14:lightRig>
                </w14:scene3d>
              </w:rPr>
              <w:t>2.3.</w:t>
            </w:r>
            <w:r w:rsidRPr="004F7BD7">
              <w:rPr>
                <w:rStyle w:val="a9"/>
                <w:noProof/>
              </w:rPr>
              <w:t xml:space="preserve"> Назначение и область применения</w:t>
            </w:r>
            <w:r>
              <w:rPr>
                <w:noProof/>
                <w:webHidden/>
              </w:rPr>
              <w:tab/>
            </w:r>
            <w:r>
              <w:rPr>
                <w:noProof/>
                <w:webHidden/>
              </w:rPr>
              <w:fldChar w:fldCharType="begin"/>
            </w:r>
            <w:r>
              <w:rPr>
                <w:noProof/>
                <w:webHidden/>
              </w:rPr>
              <w:instrText xml:space="preserve"> PAGEREF _Toc68303828 \h </w:instrText>
            </w:r>
            <w:r>
              <w:rPr>
                <w:noProof/>
                <w:webHidden/>
              </w:rPr>
            </w:r>
            <w:r>
              <w:rPr>
                <w:noProof/>
                <w:webHidden/>
              </w:rPr>
              <w:fldChar w:fldCharType="separate"/>
            </w:r>
            <w:r>
              <w:rPr>
                <w:noProof/>
                <w:webHidden/>
              </w:rPr>
              <w:t>15</w:t>
            </w:r>
            <w:r>
              <w:rPr>
                <w:noProof/>
                <w:webHidden/>
              </w:rPr>
              <w:fldChar w:fldCharType="end"/>
            </w:r>
          </w:hyperlink>
        </w:p>
        <w:p w14:paraId="18A2A207" w14:textId="6A922628"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29" w:history="1">
            <w:r w:rsidRPr="004F7BD7">
              <w:rPr>
                <w:rStyle w:val="a9"/>
                <w:noProof/>
                <w14:scene3d>
                  <w14:camera w14:prst="orthographicFront"/>
                  <w14:lightRig w14:rig="threePt" w14:dir="t">
                    <w14:rot w14:lat="0" w14:lon="0" w14:rev="0"/>
                  </w14:lightRig>
                </w14:scene3d>
              </w:rPr>
              <w:t>2.4.</w:t>
            </w:r>
            <w:r w:rsidRPr="004F7BD7">
              <w:rPr>
                <w:rStyle w:val="a9"/>
                <w:noProof/>
              </w:rPr>
              <w:t xml:space="preserve"> Требование к программному комплексу</w:t>
            </w:r>
            <w:r>
              <w:rPr>
                <w:noProof/>
                <w:webHidden/>
              </w:rPr>
              <w:tab/>
            </w:r>
            <w:r>
              <w:rPr>
                <w:noProof/>
                <w:webHidden/>
              </w:rPr>
              <w:fldChar w:fldCharType="begin"/>
            </w:r>
            <w:r>
              <w:rPr>
                <w:noProof/>
                <w:webHidden/>
              </w:rPr>
              <w:instrText xml:space="preserve"> PAGEREF _Toc68303829 \h </w:instrText>
            </w:r>
            <w:r>
              <w:rPr>
                <w:noProof/>
                <w:webHidden/>
              </w:rPr>
            </w:r>
            <w:r>
              <w:rPr>
                <w:noProof/>
                <w:webHidden/>
              </w:rPr>
              <w:fldChar w:fldCharType="separate"/>
            </w:r>
            <w:r>
              <w:rPr>
                <w:noProof/>
                <w:webHidden/>
              </w:rPr>
              <w:t>15</w:t>
            </w:r>
            <w:r>
              <w:rPr>
                <w:noProof/>
                <w:webHidden/>
              </w:rPr>
              <w:fldChar w:fldCharType="end"/>
            </w:r>
          </w:hyperlink>
        </w:p>
        <w:p w14:paraId="322EB60B" w14:textId="01C51B30"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0" w:history="1">
            <w:r w:rsidRPr="004F7BD7">
              <w:rPr>
                <w:rStyle w:val="a9"/>
                <w:noProof/>
                <w:lang w:bidi="x-none"/>
                <w14:scene3d>
                  <w14:camera w14:prst="orthographicFront"/>
                  <w14:lightRig w14:rig="threePt" w14:dir="t">
                    <w14:rot w14:lat="0" w14:lon="0" w14:rev="0"/>
                  </w14:lightRig>
                </w14:scene3d>
              </w:rPr>
              <w:t>2.4.1.</w:t>
            </w:r>
            <w:r>
              <w:rPr>
                <w:rFonts w:asciiTheme="minorHAnsi" w:eastAsiaTheme="minorEastAsia" w:hAnsiTheme="minorHAnsi"/>
                <w:noProof/>
                <w:color w:val="auto"/>
                <w:sz w:val="22"/>
                <w:lang w:eastAsia="ru-RU"/>
              </w:rPr>
              <w:tab/>
            </w:r>
            <w:r w:rsidRPr="004F7BD7">
              <w:rPr>
                <w:rStyle w:val="a9"/>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_Toc68303830 \h </w:instrText>
            </w:r>
            <w:r>
              <w:rPr>
                <w:noProof/>
                <w:webHidden/>
              </w:rPr>
            </w:r>
            <w:r>
              <w:rPr>
                <w:noProof/>
                <w:webHidden/>
              </w:rPr>
              <w:fldChar w:fldCharType="separate"/>
            </w:r>
            <w:r>
              <w:rPr>
                <w:noProof/>
                <w:webHidden/>
              </w:rPr>
              <w:t>15</w:t>
            </w:r>
            <w:r>
              <w:rPr>
                <w:noProof/>
                <w:webHidden/>
              </w:rPr>
              <w:fldChar w:fldCharType="end"/>
            </w:r>
          </w:hyperlink>
        </w:p>
        <w:p w14:paraId="450A931F" w14:textId="4AA0434B"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1" w:history="1">
            <w:r w:rsidRPr="004F7BD7">
              <w:rPr>
                <w:rStyle w:val="a9"/>
                <w:noProof/>
                <w:lang w:bidi="x-none"/>
                <w14:scene3d>
                  <w14:camera w14:prst="orthographicFront"/>
                  <w14:lightRig w14:rig="threePt" w14:dir="t">
                    <w14:rot w14:lat="0" w14:lon="0" w14:rev="0"/>
                  </w14:lightRig>
                </w14:scene3d>
              </w:rPr>
              <w:t>2.4.2.</w:t>
            </w:r>
            <w:r>
              <w:rPr>
                <w:rFonts w:asciiTheme="minorHAnsi" w:eastAsiaTheme="minorEastAsia" w:hAnsiTheme="minorHAnsi"/>
                <w:noProof/>
                <w:color w:val="auto"/>
                <w:sz w:val="22"/>
                <w:lang w:eastAsia="ru-RU"/>
              </w:rPr>
              <w:tab/>
            </w:r>
            <w:r w:rsidRPr="004F7BD7">
              <w:rPr>
                <w:rStyle w:val="a9"/>
                <w:noProof/>
              </w:rPr>
              <w:t>Требования к надежности</w:t>
            </w:r>
            <w:r>
              <w:rPr>
                <w:noProof/>
                <w:webHidden/>
              </w:rPr>
              <w:tab/>
            </w:r>
            <w:r>
              <w:rPr>
                <w:noProof/>
                <w:webHidden/>
              </w:rPr>
              <w:fldChar w:fldCharType="begin"/>
            </w:r>
            <w:r>
              <w:rPr>
                <w:noProof/>
                <w:webHidden/>
              </w:rPr>
              <w:instrText xml:space="preserve"> PAGEREF _Toc68303831 \h </w:instrText>
            </w:r>
            <w:r>
              <w:rPr>
                <w:noProof/>
                <w:webHidden/>
              </w:rPr>
            </w:r>
            <w:r>
              <w:rPr>
                <w:noProof/>
                <w:webHidden/>
              </w:rPr>
              <w:fldChar w:fldCharType="separate"/>
            </w:r>
            <w:r>
              <w:rPr>
                <w:noProof/>
                <w:webHidden/>
              </w:rPr>
              <w:t>18</w:t>
            </w:r>
            <w:r>
              <w:rPr>
                <w:noProof/>
                <w:webHidden/>
              </w:rPr>
              <w:fldChar w:fldCharType="end"/>
            </w:r>
          </w:hyperlink>
        </w:p>
        <w:p w14:paraId="41BADEE8" w14:textId="4998A492"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32" w:history="1">
            <w:r w:rsidRPr="004F7BD7">
              <w:rPr>
                <w:rStyle w:val="a9"/>
                <w:noProof/>
                <w14:scene3d>
                  <w14:camera w14:prst="orthographicFront"/>
                  <w14:lightRig w14:rig="threePt" w14:dir="t">
                    <w14:rot w14:lat="0" w14:lon="0" w14:rev="0"/>
                  </w14:lightRig>
                </w14:scene3d>
              </w:rPr>
              <w:t>2.5.</w:t>
            </w:r>
            <w:r w:rsidRPr="004F7BD7">
              <w:rPr>
                <w:rStyle w:val="a9"/>
                <w:noProof/>
              </w:rPr>
              <w:t xml:space="preserve"> Условия эксплуатации</w:t>
            </w:r>
            <w:r>
              <w:rPr>
                <w:noProof/>
                <w:webHidden/>
              </w:rPr>
              <w:tab/>
            </w:r>
            <w:r>
              <w:rPr>
                <w:noProof/>
                <w:webHidden/>
              </w:rPr>
              <w:fldChar w:fldCharType="begin"/>
            </w:r>
            <w:r>
              <w:rPr>
                <w:noProof/>
                <w:webHidden/>
              </w:rPr>
              <w:instrText xml:space="preserve"> PAGEREF _Toc68303832 \h </w:instrText>
            </w:r>
            <w:r>
              <w:rPr>
                <w:noProof/>
                <w:webHidden/>
              </w:rPr>
            </w:r>
            <w:r>
              <w:rPr>
                <w:noProof/>
                <w:webHidden/>
              </w:rPr>
              <w:fldChar w:fldCharType="separate"/>
            </w:r>
            <w:r>
              <w:rPr>
                <w:noProof/>
                <w:webHidden/>
              </w:rPr>
              <w:t>19</w:t>
            </w:r>
            <w:r>
              <w:rPr>
                <w:noProof/>
                <w:webHidden/>
              </w:rPr>
              <w:fldChar w:fldCharType="end"/>
            </w:r>
          </w:hyperlink>
        </w:p>
        <w:p w14:paraId="39065188" w14:textId="4EAFA919"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3" w:history="1">
            <w:r w:rsidRPr="004F7BD7">
              <w:rPr>
                <w:rStyle w:val="a9"/>
                <w:noProof/>
                <w:lang w:bidi="x-none"/>
                <w14:scene3d>
                  <w14:camera w14:prst="orthographicFront"/>
                  <w14:lightRig w14:rig="threePt" w14:dir="t">
                    <w14:rot w14:lat="0" w14:lon="0" w14:rev="0"/>
                  </w14:lightRig>
                </w14:scene3d>
              </w:rPr>
              <w:t>2.5.1.</w:t>
            </w:r>
            <w:r>
              <w:rPr>
                <w:rFonts w:asciiTheme="minorHAnsi" w:eastAsiaTheme="minorEastAsia" w:hAnsiTheme="minorHAnsi"/>
                <w:noProof/>
                <w:color w:val="auto"/>
                <w:sz w:val="22"/>
                <w:lang w:eastAsia="ru-RU"/>
              </w:rPr>
              <w:tab/>
            </w:r>
            <w:r w:rsidRPr="004F7BD7">
              <w:rPr>
                <w:rStyle w:val="a9"/>
                <w:noProof/>
              </w:rPr>
              <w:t>Климатические условия эксплуатации</w:t>
            </w:r>
            <w:r>
              <w:rPr>
                <w:noProof/>
                <w:webHidden/>
              </w:rPr>
              <w:tab/>
            </w:r>
            <w:r>
              <w:rPr>
                <w:noProof/>
                <w:webHidden/>
              </w:rPr>
              <w:fldChar w:fldCharType="begin"/>
            </w:r>
            <w:r>
              <w:rPr>
                <w:noProof/>
                <w:webHidden/>
              </w:rPr>
              <w:instrText xml:space="preserve"> PAGEREF _Toc68303833 \h </w:instrText>
            </w:r>
            <w:r>
              <w:rPr>
                <w:noProof/>
                <w:webHidden/>
              </w:rPr>
            </w:r>
            <w:r>
              <w:rPr>
                <w:noProof/>
                <w:webHidden/>
              </w:rPr>
              <w:fldChar w:fldCharType="separate"/>
            </w:r>
            <w:r>
              <w:rPr>
                <w:noProof/>
                <w:webHidden/>
              </w:rPr>
              <w:t>19</w:t>
            </w:r>
            <w:r>
              <w:rPr>
                <w:noProof/>
                <w:webHidden/>
              </w:rPr>
              <w:fldChar w:fldCharType="end"/>
            </w:r>
          </w:hyperlink>
        </w:p>
        <w:p w14:paraId="4272B3C9" w14:textId="0AAEC9FA"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4" w:history="1">
            <w:r w:rsidRPr="004F7BD7">
              <w:rPr>
                <w:rStyle w:val="a9"/>
                <w:noProof/>
                <w:lang w:bidi="x-none"/>
                <w14:scene3d>
                  <w14:camera w14:prst="orthographicFront"/>
                  <w14:lightRig w14:rig="threePt" w14:dir="t">
                    <w14:rot w14:lat="0" w14:lon="0" w14:rev="0"/>
                  </w14:lightRig>
                </w14:scene3d>
              </w:rPr>
              <w:t>2.5.2.</w:t>
            </w:r>
            <w:r>
              <w:rPr>
                <w:rFonts w:asciiTheme="minorHAnsi" w:eastAsiaTheme="minorEastAsia" w:hAnsiTheme="minorHAnsi"/>
                <w:noProof/>
                <w:color w:val="auto"/>
                <w:sz w:val="22"/>
                <w:lang w:eastAsia="ru-RU"/>
              </w:rPr>
              <w:tab/>
            </w:r>
            <w:r w:rsidRPr="004F7BD7">
              <w:rPr>
                <w:rStyle w:val="a9"/>
                <w:noProof/>
              </w:rPr>
              <w:t>Требования к квалификации и численности персонала</w:t>
            </w:r>
            <w:r>
              <w:rPr>
                <w:noProof/>
                <w:webHidden/>
              </w:rPr>
              <w:tab/>
            </w:r>
            <w:r>
              <w:rPr>
                <w:noProof/>
                <w:webHidden/>
              </w:rPr>
              <w:fldChar w:fldCharType="begin"/>
            </w:r>
            <w:r>
              <w:rPr>
                <w:noProof/>
                <w:webHidden/>
              </w:rPr>
              <w:instrText xml:space="preserve"> PAGEREF _Toc68303834 \h </w:instrText>
            </w:r>
            <w:r>
              <w:rPr>
                <w:noProof/>
                <w:webHidden/>
              </w:rPr>
            </w:r>
            <w:r>
              <w:rPr>
                <w:noProof/>
                <w:webHidden/>
              </w:rPr>
              <w:fldChar w:fldCharType="separate"/>
            </w:r>
            <w:r>
              <w:rPr>
                <w:noProof/>
                <w:webHidden/>
              </w:rPr>
              <w:t>20</w:t>
            </w:r>
            <w:r>
              <w:rPr>
                <w:noProof/>
                <w:webHidden/>
              </w:rPr>
              <w:fldChar w:fldCharType="end"/>
            </w:r>
          </w:hyperlink>
        </w:p>
        <w:p w14:paraId="4567F6A4" w14:textId="718BE1F2"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5" w:history="1">
            <w:r w:rsidRPr="004F7BD7">
              <w:rPr>
                <w:rStyle w:val="a9"/>
                <w:noProof/>
                <w:lang w:bidi="x-none"/>
                <w14:scene3d>
                  <w14:camera w14:prst="orthographicFront"/>
                  <w14:lightRig w14:rig="threePt" w14:dir="t">
                    <w14:rot w14:lat="0" w14:lon="0" w14:rev="0"/>
                  </w14:lightRig>
                </w14:scene3d>
              </w:rPr>
              <w:t>2.5.3.</w:t>
            </w:r>
            <w:r>
              <w:rPr>
                <w:rFonts w:asciiTheme="minorHAnsi" w:eastAsiaTheme="minorEastAsia" w:hAnsiTheme="minorHAnsi"/>
                <w:noProof/>
                <w:color w:val="auto"/>
                <w:sz w:val="22"/>
                <w:lang w:eastAsia="ru-RU"/>
              </w:rPr>
              <w:tab/>
            </w:r>
            <w:r w:rsidRPr="004F7BD7">
              <w:rPr>
                <w:rStyle w:val="a9"/>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_Toc68303835 \h </w:instrText>
            </w:r>
            <w:r>
              <w:rPr>
                <w:noProof/>
                <w:webHidden/>
              </w:rPr>
            </w:r>
            <w:r>
              <w:rPr>
                <w:noProof/>
                <w:webHidden/>
              </w:rPr>
              <w:fldChar w:fldCharType="separate"/>
            </w:r>
            <w:r>
              <w:rPr>
                <w:noProof/>
                <w:webHidden/>
              </w:rPr>
              <w:t>20</w:t>
            </w:r>
            <w:r>
              <w:rPr>
                <w:noProof/>
                <w:webHidden/>
              </w:rPr>
              <w:fldChar w:fldCharType="end"/>
            </w:r>
          </w:hyperlink>
        </w:p>
        <w:p w14:paraId="406DDC80" w14:textId="36DE8795"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6" w:history="1">
            <w:r w:rsidRPr="004F7BD7">
              <w:rPr>
                <w:rStyle w:val="a9"/>
                <w:noProof/>
                <w:lang w:bidi="x-none"/>
                <w14:scene3d>
                  <w14:camera w14:prst="orthographicFront"/>
                  <w14:lightRig w14:rig="threePt" w14:dir="t">
                    <w14:rot w14:lat="0" w14:lon="0" w14:rev="0"/>
                  </w14:lightRig>
                </w14:scene3d>
              </w:rPr>
              <w:t>2.5.4.</w:t>
            </w:r>
            <w:r>
              <w:rPr>
                <w:rFonts w:asciiTheme="minorHAnsi" w:eastAsiaTheme="minorEastAsia" w:hAnsiTheme="minorHAnsi"/>
                <w:noProof/>
                <w:color w:val="auto"/>
                <w:sz w:val="22"/>
                <w:lang w:eastAsia="ru-RU"/>
              </w:rPr>
              <w:tab/>
            </w:r>
            <w:r w:rsidRPr="004F7BD7">
              <w:rPr>
                <w:rStyle w:val="a9"/>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_Toc68303836 \h </w:instrText>
            </w:r>
            <w:r>
              <w:rPr>
                <w:noProof/>
                <w:webHidden/>
              </w:rPr>
            </w:r>
            <w:r>
              <w:rPr>
                <w:noProof/>
                <w:webHidden/>
              </w:rPr>
              <w:fldChar w:fldCharType="separate"/>
            </w:r>
            <w:r>
              <w:rPr>
                <w:noProof/>
                <w:webHidden/>
              </w:rPr>
              <w:t>20</w:t>
            </w:r>
            <w:r>
              <w:rPr>
                <w:noProof/>
                <w:webHidden/>
              </w:rPr>
              <w:fldChar w:fldCharType="end"/>
            </w:r>
          </w:hyperlink>
        </w:p>
        <w:p w14:paraId="51B0FC0E" w14:textId="279A3B72"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37" w:history="1">
            <w:r w:rsidRPr="004F7BD7">
              <w:rPr>
                <w:rStyle w:val="a9"/>
                <w:noProof/>
                <w14:scene3d>
                  <w14:camera w14:prst="orthographicFront"/>
                  <w14:lightRig w14:rig="threePt" w14:dir="t">
                    <w14:rot w14:lat="0" w14:lon="0" w14:rev="0"/>
                  </w14:lightRig>
                </w14:scene3d>
              </w:rPr>
              <w:t>2.6.</w:t>
            </w:r>
            <w:r w:rsidRPr="004F7BD7">
              <w:rPr>
                <w:rStyle w:val="a9"/>
                <w:noProof/>
              </w:rPr>
              <w:t xml:space="preserve"> Программная документация</w:t>
            </w:r>
            <w:r>
              <w:rPr>
                <w:noProof/>
                <w:webHidden/>
              </w:rPr>
              <w:tab/>
            </w:r>
            <w:r>
              <w:rPr>
                <w:noProof/>
                <w:webHidden/>
              </w:rPr>
              <w:fldChar w:fldCharType="begin"/>
            </w:r>
            <w:r>
              <w:rPr>
                <w:noProof/>
                <w:webHidden/>
              </w:rPr>
              <w:instrText xml:space="preserve"> PAGEREF _Toc68303837 \h </w:instrText>
            </w:r>
            <w:r>
              <w:rPr>
                <w:noProof/>
                <w:webHidden/>
              </w:rPr>
            </w:r>
            <w:r>
              <w:rPr>
                <w:noProof/>
                <w:webHidden/>
              </w:rPr>
              <w:fldChar w:fldCharType="separate"/>
            </w:r>
            <w:r>
              <w:rPr>
                <w:noProof/>
                <w:webHidden/>
              </w:rPr>
              <w:t>21</w:t>
            </w:r>
            <w:r>
              <w:rPr>
                <w:noProof/>
                <w:webHidden/>
              </w:rPr>
              <w:fldChar w:fldCharType="end"/>
            </w:r>
          </w:hyperlink>
        </w:p>
        <w:p w14:paraId="0DC291F6" w14:textId="7E22E1EA"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38" w:history="1">
            <w:r w:rsidRPr="004F7BD7">
              <w:rPr>
                <w:rStyle w:val="a9"/>
                <w:noProof/>
                <w:lang w:bidi="x-none"/>
                <w14:scene3d>
                  <w14:camera w14:prst="orthographicFront"/>
                  <w14:lightRig w14:rig="threePt" w14:dir="t">
                    <w14:rot w14:lat="0" w14:lon="0" w14:rev="0"/>
                  </w14:lightRig>
                </w14:scene3d>
              </w:rPr>
              <w:t>2.6.1.</w:t>
            </w:r>
            <w:r>
              <w:rPr>
                <w:rFonts w:asciiTheme="minorHAnsi" w:eastAsiaTheme="minorEastAsia" w:hAnsiTheme="minorHAnsi"/>
                <w:noProof/>
                <w:color w:val="auto"/>
                <w:sz w:val="22"/>
                <w:lang w:eastAsia="ru-RU"/>
              </w:rPr>
              <w:tab/>
            </w:r>
            <w:r w:rsidRPr="004F7BD7">
              <w:rPr>
                <w:rStyle w:val="a9"/>
                <w:noProof/>
              </w:rPr>
              <w:t>Предварительный состав программной документации</w:t>
            </w:r>
            <w:r>
              <w:rPr>
                <w:noProof/>
                <w:webHidden/>
              </w:rPr>
              <w:tab/>
            </w:r>
            <w:r>
              <w:rPr>
                <w:noProof/>
                <w:webHidden/>
              </w:rPr>
              <w:fldChar w:fldCharType="begin"/>
            </w:r>
            <w:r>
              <w:rPr>
                <w:noProof/>
                <w:webHidden/>
              </w:rPr>
              <w:instrText xml:space="preserve"> PAGEREF _Toc68303838 \h </w:instrText>
            </w:r>
            <w:r>
              <w:rPr>
                <w:noProof/>
                <w:webHidden/>
              </w:rPr>
            </w:r>
            <w:r>
              <w:rPr>
                <w:noProof/>
                <w:webHidden/>
              </w:rPr>
              <w:fldChar w:fldCharType="separate"/>
            </w:r>
            <w:r>
              <w:rPr>
                <w:noProof/>
                <w:webHidden/>
              </w:rPr>
              <w:t>21</w:t>
            </w:r>
            <w:r>
              <w:rPr>
                <w:noProof/>
                <w:webHidden/>
              </w:rPr>
              <w:fldChar w:fldCharType="end"/>
            </w:r>
          </w:hyperlink>
        </w:p>
        <w:p w14:paraId="7C663AEB" w14:textId="3158378B"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39" w:history="1">
            <w:r w:rsidRPr="004F7BD7">
              <w:rPr>
                <w:rStyle w:val="a9"/>
                <w:noProof/>
                <w14:scene3d>
                  <w14:camera w14:prst="orthographicFront"/>
                  <w14:lightRig w14:rig="threePt" w14:dir="t">
                    <w14:rot w14:lat="0" w14:lon="0" w14:rev="0"/>
                  </w14:lightRig>
                </w14:scene3d>
              </w:rPr>
              <w:t>2.7.</w:t>
            </w:r>
            <w:r w:rsidRPr="004F7BD7">
              <w:rPr>
                <w:rStyle w:val="a9"/>
                <w:noProof/>
              </w:rPr>
              <w:t xml:space="preserve"> Стадии и этапы разработки</w:t>
            </w:r>
            <w:r>
              <w:rPr>
                <w:noProof/>
                <w:webHidden/>
              </w:rPr>
              <w:tab/>
            </w:r>
            <w:r>
              <w:rPr>
                <w:noProof/>
                <w:webHidden/>
              </w:rPr>
              <w:fldChar w:fldCharType="begin"/>
            </w:r>
            <w:r>
              <w:rPr>
                <w:noProof/>
                <w:webHidden/>
              </w:rPr>
              <w:instrText xml:space="preserve"> PAGEREF _Toc68303839 \h </w:instrText>
            </w:r>
            <w:r>
              <w:rPr>
                <w:noProof/>
                <w:webHidden/>
              </w:rPr>
            </w:r>
            <w:r>
              <w:rPr>
                <w:noProof/>
                <w:webHidden/>
              </w:rPr>
              <w:fldChar w:fldCharType="separate"/>
            </w:r>
            <w:r>
              <w:rPr>
                <w:noProof/>
                <w:webHidden/>
              </w:rPr>
              <w:t>21</w:t>
            </w:r>
            <w:r>
              <w:rPr>
                <w:noProof/>
                <w:webHidden/>
              </w:rPr>
              <w:fldChar w:fldCharType="end"/>
            </w:r>
          </w:hyperlink>
        </w:p>
        <w:p w14:paraId="78EF3E2E" w14:textId="58583B1D"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0" w:history="1">
            <w:r w:rsidRPr="004F7BD7">
              <w:rPr>
                <w:rStyle w:val="a9"/>
                <w:noProof/>
                <w:lang w:bidi="x-none"/>
                <w14:scene3d>
                  <w14:camera w14:prst="orthographicFront"/>
                  <w14:lightRig w14:rig="threePt" w14:dir="t">
                    <w14:rot w14:lat="0" w14:lon="0" w14:rev="0"/>
                  </w14:lightRig>
                </w14:scene3d>
              </w:rPr>
              <w:t>2.7.1.</w:t>
            </w:r>
            <w:r>
              <w:rPr>
                <w:rFonts w:asciiTheme="minorHAnsi" w:eastAsiaTheme="minorEastAsia" w:hAnsiTheme="minorHAnsi"/>
                <w:noProof/>
                <w:color w:val="auto"/>
                <w:sz w:val="22"/>
                <w:lang w:eastAsia="ru-RU"/>
              </w:rPr>
              <w:tab/>
            </w:r>
            <w:r w:rsidRPr="004F7BD7">
              <w:rPr>
                <w:rStyle w:val="a9"/>
                <w:noProof/>
              </w:rPr>
              <w:t>Стадии разработки</w:t>
            </w:r>
            <w:r>
              <w:rPr>
                <w:noProof/>
                <w:webHidden/>
              </w:rPr>
              <w:tab/>
            </w:r>
            <w:r>
              <w:rPr>
                <w:noProof/>
                <w:webHidden/>
              </w:rPr>
              <w:fldChar w:fldCharType="begin"/>
            </w:r>
            <w:r>
              <w:rPr>
                <w:noProof/>
                <w:webHidden/>
              </w:rPr>
              <w:instrText xml:space="preserve"> PAGEREF _Toc68303840 \h </w:instrText>
            </w:r>
            <w:r>
              <w:rPr>
                <w:noProof/>
                <w:webHidden/>
              </w:rPr>
            </w:r>
            <w:r>
              <w:rPr>
                <w:noProof/>
                <w:webHidden/>
              </w:rPr>
              <w:fldChar w:fldCharType="separate"/>
            </w:r>
            <w:r>
              <w:rPr>
                <w:noProof/>
                <w:webHidden/>
              </w:rPr>
              <w:t>21</w:t>
            </w:r>
            <w:r>
              <w:rPr>
                <w:noProof/>
                <w:webHidden/>
              </w:rPr>
              <w:fldChar w:fldCharType="end"/>
            </w:r>
          </w:hyperlink>
        </w:p>
        <w:p w14:paraId="0D3171CF" w14:textId="2AD23CA7"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1" w:history="1">
            <w:r w:rsidRPr="004F7BD7">
              <w:rPr>
                <w:rStyle w:val="a9"/>
                <w:noProof/>
                <w:lang w:bidi="x-none"/>
                <w14:scene3d>
                  <w14:camera w14:prst="orthographicFront"/>
                  <w14:lightRig w14:rig="threePt" w14:dir="t">
                    <w14:rot w14:lat="0" w14:lon="0" w14:rev="0"/>
                  </w14:lightRig>
                </w14:scene3d>
              </w:rPr>
              <w:t>2.7.2.</w:t>
            </w:r>
            <w:r>
              <w:rPr>
                <w:rFonts w:asciiTheme="minorHAnsi" w:eastAsiaTheme="minorEastAsia" w:hAnsiTheme="minorHAnsi"/>
                <w:noProof/>
                <w:color w:val="auto"/>
                <w:sz w:val="22"/>
                <w:lang w:eastAsia="ru-RU"/>
              </w:rPr>
              <w:tab/>
            </w:r>
            <w:r w:rsidRPr="004F7BD7">
              <w:rPr>
                <w:rStyle w:val="a9"/>
                <w:noProof/>
              </w:rPr>
              <w:t>Содержание работ по этапам</w:t>
            </w:r>
            <w:r>
              <w:rPr>
                <w:noProof/>
                <w:webHidden/>
              </w:rPr>
              <w:tab/>
            </w:r>
            <w:r>
              <w:rPr>
                <w:noProof/>
                <w:webHidden/>
              </w:rPr>
              <w:fldChar w:fldCharType="begin"/>
            </w:r>
            <w:r>
              <w:rPr>
                <w:noProof/>
                <w:webHidden/>
              </w:rPr>
              <w:instrText xml:space="preserve"> PAGEREF _Toc68303841 \h </w:instrText>
            </w:r>
            <w:r>
              <w:rPr>
                <w:noProof/>
                <w:webHidden/>
              </w:rPr>
            </w:r>
            <w:r>
              <w:rPr>
                <w:noProof/>
                <w:webHidden/>
              </w:rPr>
              <w:fldChar w:fldCharType="separate"/>
            </w:r>
            <w:r>
              <w:rPr>
                <w:noProof/>
                <w:webHidden/>
              </w:rPr>
              <w:t>22</w:t>
            </w:r>
            <w:r>
              <w:rPr>
                <w:noProof/>
                <w:webHidden/>
              </w:rPr>
              <w:fldChar w:fldCharType="end"/>
            </w:r>
          </w:hyperlink>
        </w:p>
        <w:p w14:paraId="3CE7D8DB" w14:textId="3E217E8E"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42" w:history="1">
            <w:r w:rsidRPr="004F7BD7">
              <w:rPr>
                <w:rStyle w:val="a9"/>
                <w:noProof/>
                <w14:scene3d>
                  <w14:camera w14:prst="orthographicFront"/>
                  <w14:lightRig w14:rig="threePt" w14:dir="t">
                    <w14:rot w14:lat="0" w14:lon="0" w14:rev="0"/>
                  </w14:lightRig>
                </w14:scene3d>
              </w:rPr>
              <w:t>2.8.</w:t>
            </w:r>
            <w:r w:rsidRPr="004F7BD7">
              <w:rPr>
                <w:rStyle w:val="a9"/>
                <w:noProof/>
              </w:rPr>
              <w:t xml:space="preserve"> Порядок контроля и приемки</w:t>
            </w:r>
            <w:r>
              <w:rPr>
                <w:noProof/>
                <w:webHidden/>
              </w:rPr>
              <w:tab/>
            </w:r>
            <w:r>
              <w:rPr>
                <w:noProof/>
                <w:webHidden/>
              </w:rPr>
              <w:fldChar w:fldCharType="begin"/>
            </w:r>
            <w:r>
              <w:rPr>
                <w:noProof/>
                <w:webHidden/>
              </w:rPr>
              <w:instrText xml:space="preserve"> PAGEREF _Toc68303842 \h </w:instrText>
            </w:r>
            <w:r>
              <w:rPr>
                <w:noProof/>
                <w:webHidden/>
              </w:rPr>
            </w:r>
            <w:r>
              <w:rPr>
                <w:noProof/>
                <w:webHidden/>
              </w:rPr>
              <w:fldChar w:fldCharType="separate"/>
            </w:r>
            <w:r>
              <w:rPr>
                <w:noProof/>
                <w:webHidden/>
              </w:rPr>
              <w:t>22</w:t>
            </w:r>
            <w:r>
              <w:rPr>
                <w:noProof/>
                <w:webHidden/>
              </w:rPr>
              <w:fldChar w:fldCharType="end"/>
            </w:r>
          </w:hyperlink>
        </w:p>
        <w:p w14:paraId="25772E6A" w14:textId="2DF34C29"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3" w:history="1">
            <w:r w:rsidRPr="004F7BD7">
              <w:rPr>
                <w:rStyle w:val="a9"/>
                <w:noProof/>
                <w:lang w:eastAsia="ru-RU" w:bidi="x-none"/>
                <w14:scene3d>
                  <w14:camera w14:prst="orthographicFront"/>
                  <w14:lightRig w14:rig="threePt" w14:dir="t">
                    <w14:rot w14:lat="0" w14:lon="0" w14:rev="0"/>
                  </w14:lightRig>
                </w14:scene3d>
              </w:rPr>
              <w:t>2.8.1.</w:t>
            </w:r>
            <w:r>
              <w:rPr>
                <w:rFonts w:asciiTheme="minorHAnsi" w:eastAsiaTheme="minorEastAsia" w:hAnsiTheme="minorHAnsi"/>
                <w:noProof/>
                <w:color w:val="auto"/>
                <w:sz w:val="22"/>
                <w:lang w:eastAsia="ru-RU"/>
              </w:rPr>
              <w:tab/>
            </w:r>
            <w:r w:rsidRPr="004F7BD7">
              <w:rPr>
                <w:rStyle w:val="a9"/>
                <w:noProof/>
              </w:rPr>
              <w:t>Виды</w:t>
            </w:r>
            <w:r w:rsidRPr="004F7BD7">
              <w:rPr>
                <w:rStyle w:val="a9"/>
                <w:noProof/>
                <w:lang w:eastAsia="ru-RU"/>
              </w:rPr>
              <w:t xml:space="preserve"> испытаний</w:t>
            </w:r>
            <w:r>
              <w:rPr>
                <w:noProof/>
                <w:webHidden/>
              </w:rPr>
              <w:tab/>
            </w:r>
            <w:r>
              <w:rPr>
                <w:noProof/>
                <w:webHidden/>
              </w:rPr>
              <w:fldChar w:fldCharType="begin"/>
            </w:r>
            <w:r>
              <w:rPr>
                <w:noProof/>
                <w:webHidden/>
              </w:rPr>
              <w:instrText xml:space="preserve"> PAGEREF _Toc68303843 \h </w:instrText>
            </w:r>
            <w:r>
              <w:rPr>
                <w:noProof/>
                <w:webHidden/>
              </w:rPr>
            </w:r>
            <w:r>
              <w:rPr>
                <w:noProof/>
                <w:webHidden/>
              </w:rPr>
              <w:fldChar w:fldCharType="separate"/>
            </w:r>
            <w:r>
              <w:rPr>
                <w:noProof/>
                <w:webHidden/>
              </w:rPr>
              <w:t>22</w:t>
            </w:r>
            <w:r>
              <w:rPr>
                <w:noProof/>
                <w:webHidden/>
              </w:rPr>
              <w:fldChar w:fldCharType="end"/>
            </w:r>
          </w:hyperlink>
        </w:p>
        <w:p w14:paraId="683C5EB7" w14:textId="2E224572"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4" w:history="1">
            <w:r w:rsidRPr="004F7BD7">
              <w:rPr>
                <w:rStyle w:val="a9"/>
                <w:noProof/>
                <w:lang w:eastAsia="ru-RU" w:bidi="x-none"/>
                <w14:scene3d>
                  <w14:camera w14:prst="orthographicFront"/>
                  <w14:lightRig w14:rig="threePt" w14:dir="t">
                    <w14:rot w14:lat="0" w14:lon="0" w14:rev="0"/>
                  </w14:lightRig>
                </w14:scene3d>
              </w:rPr>
              <w:t>2.8.2.</w:t>
            </w:r>
            <w:r>
              <w:rPr>
                <w:rFonts w:asciiTheme="minorHAnsi" w:eastAsiaTheme="minorEastAsia" w:hAnsiTheme="minorHAnsi"/>
                <w:noProof/>
                <w:color w:val="auto"/>
                <w:sz w:val="22"/>
                <w:lang w:eastAsia="ru-RU"/>
              </w:rPr>
              <w:tab/>
            </w:r>
            <w:r w:rsidRPr="004F7BD7">
              <w:rPr>
                <w:rStyle w:val="a9"/>
                <w:noProof/>
                <w:lang w:eastAsia="ru-RU"/>
              </w:rPr>
              <w:t xml:space="preserve">Общие </w:t>
            </w:r>
            <w:r w:rsidRPr="004F7BD7">
              <w:rPr>
                <w:rStyle w:val="a9"/>
                <w:noProof/>
              </w:rPr>
              <w:t>требования</w:t>
            </w:r>
            <w:r w:rsidRPr="004F7BD7">
              <w:rPr>
                <w:rStyle w:val="a9"/>
                <w:noProof/>
                <w:lang w:eastAsia="ru-RU"/>
              </w:rPr>
              <w:t xml:space="preserve"> к приемке работы</w:t>
            </w:r>
            <w:r>
              <w:rPr>
                <w:noProof/>
                <w:webHidden/>
              </w:rPr>
              <w:tab/>
            </w:r>
            <w:r>
              <w:rPr>
                <w:noProof/>
                <w:webHidden/>
              </w:rPr>
              <w:fldChar w:fldCharType="begin"/>
            </w:r>
            <w:r>
              <w:rPr>
                <w:noProof/>
                <w:webHidden/>
              </w:rPr>
              <w:instrText xml:space="preserve"> PAGEREF _Toc68303844 \h </w:instrText>
            </w:r>
            <w:r>
              <w:rPr>
                <w:noProof/>
                <w:webHidden/>
              </w:rPr>
            </w:r>
            <w:r>
              <w:rPr>
                <w:noProof/>
                <w:webHidden/>
              </w:rPr>
              <w:fldChar w:fldCharType="separate"/>
            </w:r>
            <w:r>
              <w:rPr>
                <w:noProof/>
                <w:webHidden/>
              </w:rPr>
              <w:t>23</w:t>
            </w:r>
            <w:r>
              <w:rPr>
                <w:noProof/>
                <w:webHidden/>
              </w:rPr>
              <w:fldChar w:fldCharType="end"/>
            </w:r>
          </w:hyperlink>
        </w:p>
        <w:p w14:paraId="6F0A73E2" w14:textId="632F0F4A"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45" w:history="1">
            <w:r w:rsidRPr="004F7BD7">
              <w:rPr>
                <w:rStyle w:val="a9"/>
                <w:noProof/>
              </w:rPr>
              <w:t>3. ПРОЕКТИРОВАНИЕ</w:t>
            </w:r>
            <w:r>
              <w:rPr>
                <w:noProof/>
                <w:webHidden/>
              </w:rPr>
              <w:tab/>
            </w:r>
            <w:r>
              <w:rPr>
                <w:noProof/>
                <w:webHidden/>
              </w:rPr>
              <w:fldChar w:fldCharType="begin"/>
            </w:r>
            <w:r>
              <w:rPr>
                <w:noProof/>
                <w:webHidden/>
              </w:rPr>
              <w:instrText xml:space="preserve"> PAGEREF _Toc68303845 \h </w:instrText>
            </w:r>
            <w:r>
              <w:rPr>
                <w:noProof/>
                <w:webHidden/>
              </w:rPr>
            </w:r>
            <w:r>
              <w:rPr>
                <w:noProof/>
                <w:webHidden/>
              </w:rPr>
              <w:fldChar w:fldCharType="separate"/>
            </w:r>
            <w:r>
              <w:rPr>
                <w:noProof/>
                <w:webHidden/>
              </w:rPr>
              <w:t>24</w:t>
            </w:r>
            <w:r>
              <w:rPr>
                <w:noProof/>
                <w:webHidden/>
              </w:rPr>
              <w:fldChar w:fldCharType="end"/>
            </w:r>
          </w:hyperlink>
        </w:p>
        <w:p w14:paraId="7F0CAA65" w14:textId="676A0CF1"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46" w:history="1">
            <w:r w:rsidRPr="004F7BD7">
              <w:rPr>
                <w:rStyle w:val="a9"/>
                <w:noProof/>
                <w14:scene3d>
                  <w14:camera w14:prst="orthographicFront"/>
                  <w14:lightRig w14:rig="threePt" w14:dir="t">
                    <w14:rot w14:lat="0" w14:lon="0" w14:rev="0"/>
                  </w14:lightRig>
                </w14:scene3d>
              </w:rPr>
              <w:t>3.1.</w:t>
            </w:r>
            <w:r w:rsidRPr="004F7BD7">
              <w:rPr>
                <w:rStyle w:val="a9"/>
                <w:noProof/>
                <w:lang w:val="en-US"/>
              </w:rPr>
              <w:t xml:space="preserve"> ER-</w:t>
            </w:r>
            <w:r w:rsidRPr="004F7BD7">
              <w:rPr>
                <w:rStyle w:val="a9"/>
                <w:noProof/>
              </w:rPr>
              <w:t>диаграмма</w:t>
            </w:r>
            <w:r>
              <w:rPr>
                <w:noProof/>
                <w:webHidden/>
              </w:rPr>
              <w:tab/>
            </w:r>
            <w:r>
              <w:rPr>
                <w:noProof/>
                <w:webHidden/>
              </w:rPr>
              <w:fldChar w:fldCharType="begin"/>
            </w:r>
            <w:r>
              <w:rPr>
                <w:noProof/>
                <w:webHidden/>
              </w:rPr>
              <w:instrText xml:space="preserve"> PAGEREF _Toc68303846 \h </w:instrText>
            </w:r>
            <w:r>
              <w:rPr>
                <w:noProof/>
                <w:webHidden/>
              </w:rPr>
            </w:r>
            <w:r>
              <w:rPr>
                <w:noProof/>
                <w:webHidden/>
              </w:rPr>
              <w:fldChar w:fldCharType="separate"/>
            </w:r>
            <w:r>
              <w:rPr>
                <w:noProof/>
                <w:webHidden/>
              </w:rPr>
              <w:t>24</w:t>
            </w:r>
            <w:r>
              <w:rPr>
                <w:noProof/>
                <w:webHidden/>
              </w:rPr>
              <w:fldChar w:fldCharType="end"/>
            </w:r>
          </w:hyperlink>
        </w:p>
        <w:p w14:paraId="23F1EA4A" w14:textId="749002C6"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47" w:history="1">
            <w:r w:rsidRPr="004F7BD7">
              <w:rPr>
                <w:rStyle w:val="a9"/>
                <w:noProof/>
                <w14:scene3d>
                  <w14:camera w14:prst="orthographicFront"/>
                  <w14:lightRig w14:rig="threePt" w14:dir="t">
                    <w14:rot w14:lat="0" w14:lon="0" w14:rev="0"/>
                  </w14:lightRig>
                </w14:scene3d>
              </w:rPr>
              <w:t>3.2.</w:t>
            </w:r>
            <w:r w:rsidRPr="004F7BD7">
              <w:rPr>
                <w:rStyle w:val="a9"/>
                <w:noProof/>
              </w:rPr>
              <w:t xml:space="preserve"> Диаграмма вариантов использования</w:t>
            </w:r>
            <w:r>
              <w:rPr>
                <w:noProof/>
                <w:webHidden/>
              </w:rPr>
              <w:tab/>
            </w:r>
            <w:r>
              <w:rPr>
                <w:noProof/>
                <w:webHidden/>
              </w:rPr>
              <w:fldChar w:fldCharType="begin"/>
            </w:r>
            <w:r>
              <w:rPr>
                <w:noProof/>
                <w:webHidden/>
              </w:rPr>
              <w:instrText xml:space="preserve"> PAGEREF _Toc68303847 \h </w:instrText>
            </w:r>
            <w:r>
              <w:rPr>
                <w:noProof/>
                <w:webHidden/>
              </w:rPr>
            </w:r>
            <w:r>
              <w:rPr>
                <w:noProof/>
                <w:webHidden/>
              </w:rPr>
              <w:fldChar w:fldCharType="separate"/>
            </w:r>
            <w:r>
              <w:rPr>
                <w:noProof/>
                <w:webHidden/>
              </w:rPr>
              <w:t>28</w:t>
            </w:r>
            <w:r>
              <w:rPr>
                <w:noProof/>
                <w:webHidden/>
              </w:rPr>
              <w:fldChar w:fldCharType="end"/>
            </w:r>
          </w:hyperlink>
        </w:p>
        <w:p w14:paraId="12B5EDA1" w14:textId="2E3F5142"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8" w:history="1">
            <w:r w:rsidRPr="004F7BD7">
              <w:rPr>
                <w:rStyle w:val="a9"/>
                <w:noProof/>
                <w:lang w:bidi="x-none"/>
                <w14:scene3d>
                  <w14:camera w14:prst="orthographicFront"/>
                  <w14:lightRig w14:rig="threePt" w14:dir="t">
                    <w14:rot w14:lat="0" w14:lon="0" w14:rev="0"/>
                  </w14:lightRig>
                </w14:scene3d>
              </w:rPr>
              <w:t>3.2.1.</w:t>
            </w:r>
            <w:r>
              <w:rPr>
                <w:rFonts w:asciiTheme="minorHAnsi" w:eastAsiaTheme="minorEastAsia" w:hAnsiTheme="minorHAnsi"/>
                <w:noProof/>
                <w:color w:val="auto"/>
                <w:sz w:val="22"/>
                <w:lang w:eastAsia="ru-RU"/>
              </w:rPr>
              <w:tab/>
            </w:r>
            <w:r w:rsidRPr="004F7BD7">
              <w:rPr>
                <w:rStyle w:val="a9"/>
                <w:noProof/>
              </w:rPr>
              <w:t>Оператор</w:t>
            </w:r>
            <w:r>
              <w:rPr>
                <w:noProof/>
                <w:webHidden/>
              </w:rPr>
              <w:tab/>
            </w:r>
            <w:r>
              <w:rPr>
                <w:noProof/>
                <w:webHidden/>
              </w:rPr>
              <w:fldChar w:fldCharType="begin"/>
            </w:r>
            <w:r>
              <w:rPr>
                <w:noProof/>
                <w:webHidden/>
              </w:rPr>
              <w:instrText xml:space="preserve"> PAGEREF _Toc68303848 \h </w:instrText>
            </w:r>
            <w:r>
              <w:rPr>
                <w:noProof/>
                <w:webHidden/>
              </w:rPr>
            </w:r>
            <w:r>
              <w:rPr>
                <w:noProof/>
                <w:webHidden/>
              </w:rPr>
              <w:fldChar w:fldCharType="separate"/>
            </w:r>
            <w:r>
              <w:rPr>
                <w:noProof/>
                <w:webHidden/>
              </w:rPr>
              <w:t>28</w:t>
            </w:r>
            <w:r>
              <w:rPr>
                <w:noProof/>
                <w:webHidden/>
              </w:rPr>
              <w:fldChar w:fldCharType="end"/>
            </w:r>
          </w:hyperlink>
        </w:p>
        <w:p w14:paraId="6869FDAC" w14:textId="5B695A14"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49" w:history="1">
            <w:r w:rsidRPr="004F7BD7">
              <w:rPr>
                <w:rStyle w:val="a9"/>
                <w:noProof/>
                <w:lang w:bidi="x-none"/>
                <w14:scene3d>
                  <w14:camera w14:prst="orthographicFront"/>
                  <w14:lightRig w14:rig="threePt" w14:dir="t">
                    <w14:rot w14:lat="0" w14:lon="0" w14:rev="0"/>
                  </w14:lightRig>
                </w14:scene3d>
              </w:rPr>
              <w:t>3.2.2.</w:t>
            </w:r>
            <w:r>
              <w:rPr>
                <w:rFonts w:asciiTheme="minorHAnsi" w:eastAsiaTheme="minorEastAsia" w:hAnsiTheme="minorHAnsi"/>
                <w:noProof/>
                <w:color w:val="auto"/>
                <w:sz w:val="22"/>
                <w:lang w:eastAsia="ru-RU"/>
              </w:rPr>
              <w:tab/>
            </w:r>
            <w:r w:rsidRPr="004F7BD7">
              <w:rPr>
                <w:rStyle w:val="a9"/>
                <w:noProof/>
              </w:rPr>
              <w:t>Администратор</w:t>
            </w:r>
            <w:r>
              <w:rPr>
                <w:noProof/>
                <w:webHidden/>
              </w:rPr>
              <w:tab/>
            </w:r>
            <w:r>
              <w:rPr>
                <w:noProof/>
                <w:webHidden/>
              </w:rPr>
              <w:fldChar w:fldCharType="begin"/>
            </w:r>
            <w:r>
              <w:rPr>
                <w:noProof/>
                <w:webHidden/>
              </w:rPr>
              <w:instrText xml:space="preserve"> PAGEREF _Toc68303849 \h </w:instrText>
            </w:r>
            <w:r>
              <w:rPr>
                <w:noProof/>
                <w:webHidden/>
              </w:rPr>
            </w:r>
            <w:r>
              <w:rPr>
                <w:noProof/>
                <w:webHidden/>
              </w:rPr>
              <w:fldChar w:fldCharType="separate"/>
            </w:r>
            <w:r>
              <w:rPr>
                <w:noProof/>
                <w:webHidden/>
              </w:rPr>
              <w:t>28</w:t>
            </w:r>
            <w:r>
              <w:rPr>
                <w:noProof/>
                <w:webHidden/>
              </w:rPr>
              <w:fldChar w:fldCharType="end"/>
            </w:r>
          </w:hyperlink>
        </w:p>
        <w:p w14:paraId="45359490" w14:textId="29FBB66E"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50" w:history="1">
            <w:r w:rsidRPr="004F7BD7">
              <w:rPr>
                <w:rStyle w:val="a9"/>
                <w:noProof/>
                <w14:scene3d>
                  <w14:camera w14:prst="orthographicFront"/>
                  <w14:lightRig w14:rig="threePt" w14:dir="t">
                    <w14:rot w14:lat="0" w14:lon="0" w14:rev="0"/>
                  </w14:lightRig>
                </w14:scene3d>
              </w:rPr>
              <w:t>3.3.</w:t>
            </w:r>
            <w:r w:rsidRPr="004F7BD7">
              <w:rPr>
                <w:rStyle w:val="a9"/>
                <w:noProof/>
                <w:lang w:val="en-US"/>
              </w:rPr>
              <w:t xml:space="preserve"> IDEF0-</w:t>
            </w:r>
            <w:r w:rsidRPr="004F7BD7">
              <w:rPr>
                <w:rStyle w:val="a9"/>
                <w:noProof/>
              </w:rPr>
              <w:t>Диаграмма</w:t>
            </w:r>
            <w:r>
              <w:rPr>
                <w:noProof/>
                <w:webHidden/>
              </w:rPr>
              <w:tab/>
            </w:r>
            <w:r>
              <w:rPr>
                <w:noProof/>
                <w:webHidden/>
              </w:rPr>
              <w:fldChar w:fldCharType="begin"/>
            </w:r>
            <w:r>
              <w:rPr>
                <w:noProof/>
                <w:webHidden/>
              </w:rPr>
              <w:instrText xml:space="preserve"> PAGEREF _Toc68303850 \h </w:instrText>
            </w:r>
            <w:r>
              <w:rPr>
                <w:noProof/>
                <w:webHidden/>
              </w:rPr>
            </w:r>
            <w:r>
              <w:rPr>
                <w:noProof/>
                <w:webHidden/>
              </w:rPr>
              <w:fldChar w:fldCharType="separate"/>
            </w:r>
            <w:r>
              <w:rPr>
                <w:noProof/>
                <w:webHidden/>
              </w:rPr>
              <w:t>29</w:t>
            </w:r>
            <w:r>
              <w:rPr>
                <w:noProof/>
                <w:webHidden/>
              </w:rPr>
              <w:fldChar w:fldCharType="end"/>
            </w:r>
          </w:hyperlink>
        </w:p>
        <w:p w14:paraId="3391336D" w14:textId="268346DD"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51" w:history="1">
            <w:r w:rsidRPr="004F7BD7">
              <w:rPr>
                <w:rStyle w:val="a9"/>
                <w:noProof/>
                <w:lang w:val="en-US"/>
                <w14:scene3d>
                  <w14:camera w14:prst="orthographicFront"/>
                  <w14:lightRig w14:rig="threePt" w14:dir="t">
                    <w14:rot w14:lat="0" w14:lon="0" w14:rev="0"/>
                  </w14:lightRig>
                </w14:scene3d>
              </w:rPr>
              <w:t>3.4.</w:t>
            </w:r>
            <w:r w:rsidRPr="004F7BD7">
              <w:rPr>
                <w:rStyle w:val="a9"/>
                <w:noProof/>
                <w:lang w:val="en-US"/>
              </w:rPr>
              <w:t xml:space="preserve"> BPMN</w:t>
            </w:r>
            <w:r>
              <w:rPr>
                <w:noProof/>
                <w:webHidden/>
              </w:rPr>
              <w:tab/>
            </w:r>
            <w:r>
              <w:rPr>
                <w:noProof/>
                <w:webHidden/>
              </w:rPr>
              <w:fldChar w:fldCharType="begin"/>
            </w:r>
            <w:r>
              <w:rPr>
                <w:noProof/>
                <w:webHidden/>
              </w:rPr>
              <w:instrText xml:space="preserve"> PAGEREF _Toc68303851 \h </w:instrText>
            </w:r>
            <w:r>
              <w:rPr>
                <w:noProof/>
                <w:webHidden/>
              </w:rPr>
            </w:r>
            <w:r>
              <w:rPr>
                <w:noProof/>
                <w:webHidden/>
              </w:rPr>
              <w:fldChar w:fldCharType="separate"/>
            </w:r>
            <w:r>
              <w:rPr>
                <w:noProof/>
                <w:webHidden/>
              </w:rPr>
              <w:t>32</w:t>
            </w:r>
            <w:r>
              <w:rPr>
                <w:noProof/>
                <w:webHidden/>
              </w:rPr>
              <w:fldChar w:fldCharType="end"/>
            </w:r>
          </w:hyperlink>
        </w:p>
        <w:p w14:paraId="646EB1A4" w14:textId="176D851F"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52" w:history="1">
            <w:r w:rsidRPr="004F7BD7">
              <w:rPr>
                <w:rStyle w:val="a9"/>
                <w:noProof/>
                <w:lang w:bidi="x-none"/>
                <w14:scene3d>
                  <w14:camera w14:prst="orthographicFront"/>
                  <w14:lightRig w14:rig="threePt" w14:dir="t">
                    <w14:rot w14:lat="0" w14:lon="0" w14:rev="0"/>
                  </w14:lightRig>
                </w14:scene3d>
              </w:rPr>
              <w:t>3.4.1.</w:t>
            </w:r>
            <w:r>
              <w:rPr>
                <w:rFonts w:asciiTheme="minorHAnsi" w:eastAsiaTheme="minorEastAsia" w:hAnsiTheme="minorHAnsi"/>
                <w:noProof/>
                <w:color w:val="auto"/>
                <w:sz w:val="22"/>
                <w:lang w:eastAsia="ru-RU"/>
              </w:rPr>
              <w:tab/>
            </w:r>
            <w:r w:rsidRPr="004F7BD7">
              <w:rPr>
                <w:rStyle w:val="a9"/>
                <w:noProof/>
              </w:rPr>
              <w:t>Пользователь и клиентская часть</w:t>
            </w:r>
            <w:r>
              <w:rPr>
                <w:noProof/>
                <w:webHidden/>
              </w:rPr>
              <w:tab/>
            </w:r>
            <w:r>
              <w:rPr>
                <w:noProof/>
                <w:webHidden/>
              </w:rPr>
              <w:fldChar w:fldCharType="begin"/>
            </w:r>
            <w:r>
              <w:rPr>
                <w:noProof/>
                <w:webHidden/>
              </w:rPr>
              <w:instrText xml:space="preserve"> PAGEREF _Toc68303852 \h </w:instrText>
            </w:r>
            <w:r>
              <w:rPr>
                <w:noProof/>
                <w:webHidden/>
              </w:rPr>
            </w:r>
            <w:r>
              <w:rPr>
                <w:noProof/>
                <w:webHidden/>
              </w:rPr>
              <w:fldChar w:fldCharType="separate"/>
            </w:r>
            <w:r>
              <w:rPr>
                <w:noProof/>
                <w:webHidden/>
              </w:rPr>
              <w:t>32</w:t>
            </w:r>
            <w:r>
              <w:rPr>
                <w:noProof/>
                <w:webHidden/>
              </w:rPr>
              <w:fldChar w:fldCharType="end"/>
            </w:r>
          </w:hyperlink>
        </w:p>
        <w:p w14:paraId="05A1C0A4" w14:textId="248D2E95"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53" w:history="1">
            <w:r w:rsidRPr="004F7BD7">
              <w:rPr>
                <w:rStyle w:val="a9"/>
                <w:noProof/>
                <w:lang w:bidi="x-none"/>
                <w14:scene3d>
                  <w14:camera w14:prst="orthographicFront"/>
                  <w14:lightRig w14:rig="threePt" w14:dir="t">
                    <w14:rot w14:lat="0" w14:lon="0" w14:rev="0"/>
                  </w14:lightRig>
                </w14:scene3d>
              </w:rPr>
              <w:t>3.4.2.</w:t>
            </w:r>
            <w:r>
              <w:rPr>
                <w:rFonts w:asciiTheme="minorHAnsi" w:eastAsiaTheme="minorEastAsia" w:hAnsiTheme="minorHAnsi"/>
                <w:noProof/>
                <w:color w:val="auto"/>
                <w:sz w:val="22"/>
                <w:lang w:eastAsia="ru-RU"/>
              </w:rPr>
              <w:tab/>
            </w:r>
            <w:r w:rsidRPr="004F7BD7">
              <w:rPr>
                <w:rStyle w:val="a9"/>
                <w:noProof/>
              </w:rPr>
              <w:t>Серверная часть и сервисы доставки</w:t>
            </w:r>
            <w:r>
              <w:rPr>
                <w:noProof/>
                <w:webHidden/>
              </w:rPr>
              <w:tab/>
            </w:r>
            <w:r>
              <w:rPr>
                <w:noProof/>
                <w:webHidden/>
              </w:rPr>
              <w:fldChar w:fldCharType="begin"/>
            </w:r>
            <w:r>
              <w:rPr>
                <w:noProof/>
                <w:webHidden/>
              </w:rPr>
              <w:instrText xml:space="preserve"> PAGEREF _Toc68303853 \h </w:instrText>
            </w:r>
            <w:r>
              <w:rPr>
                <w:noProof/>
                <w:webHidden/>
              </w:rPr>
            </w:r>
            <w:r>
              <w:rPr>
                <w:noProof/>
                <w:webHidden/>
              </w:rPr>
              <w:fldChar w:fldCharType="separate"/>
            </w:r>
            <w:r>
              <w:rPr>
                <w:noProof/>
                <w:webHidden/>
              </w:rPr>
              <w:t>32</w:t>
            </w:r>
            <w:r>
              <w:rPr>
                <w:noProof/>
                <w:webHidden/>
              </w:rPr>
              <w:fldChar w:fldCharType="end"/>
            </w:r>
          </w:hyperlink>
        </w:p>
        <w:p w14:paraId="296801D0" w14:textId="629E64CE" w:rsidR="000778D1" w:rsidRDefault="000778D1">
          <w:pPr>
            <w:pStyle w:val="31"/>
            <w:tabs>
              <w:tab w:val="left" w:pos="2119"/>
              <w:tab w:val="right" w:leader="dot" w:pos="9628"/>
            </w:tabs>
            <w:rPr>
              <w:rFonts w:asciiTheme="minorHAnsi" w:eastAsiaTheme="minorEastAsia" w:hAnsiTheme="minorHAnsi"/>
              <w:noProof/>
              <w:color w:val="auto"/>
              <w:sz w:val="22"/>
              <w:lang w:eastAsia="ru-RU"/>
            </w:rPr>
          </w:pPr>
          <w:hyperlink w:anchor="_Toc68303854" w:history="1">
            <w:r w:rsidRPr="004F7BD7">
              <w:rPr>
                <w:rStyle w:val="a9"/>
                <w:noProof/>
                <w:lang w:bidi="x-none"/>
                <w14:scene3d>
                  <w14:camera w14:prst="orthographicFront"/>
                  <w14:lightRig w14:rig="threePt" w14:dir="t">
                    <w14:rot w14:lat="0" w14:lon="0" w14:rev="0"/>
                  </w14:lightRig>
                </w14:scene3d>
              </w:rPr>
              <w:t>3.4.3.</w:t>
            </w:r>
            <w:r>
              <w:rPr>
                <w:rFonts w:asciiTheme="minorHAnsi" w:eastAsiaTheme="minorEastAsia" w:hAnsiTheme="minorHAnsi"/>
                <w:noProof/>
                <w:color w:val="auto"/>
                <w:sz w:val="22"/>
                <w:lang w:eastAsia="ru-RU"/>
              </w:rPr>
              <w:tab/>
            </w:r>
            <w:r w:rsidRPr="004F7BD7">
              <w:rPr>
                <w:rStyle w:val="a9"/>
                <w:noProof/>
              </w:rPr>
              <w:t>Диаграмма модели бизнес-процесса</w:t>
            </w:r>
            <w:r>
              <w:rPr>
                <w:noProof/>
                <w:webHidden/>
              </w:rPr>
              <w:tab/>
            </w:r>
            <w:r>
              <w:rPr>
                <w:noProof/>
                <w:webHidden/>
              </w:rPr>
              <w:fldChar w:fldCharType="begin"/>
            </w:r>
            <w:r>
              <w:rPr>
                <w:noProof/>
                <w:webHidden/>
              </w:rPr>
              <w:instrText xml:space="preserve"> PAGEREF _Toc68303854 \h </w:instrText>
            </w:r>
            <w:r>
              <w:rPr>
                <w:noProof/>
                <w:webHidden/>
              </w:rPr>
            </w:r>
            <w:r>
              <w:rPr>
                <w:noProof/>
                <w:webHidden/>
              </w:rPr>
              <w:fldChar w:fldCharType="separate"/>
            </w:r>
            <w:r>
              <w:rPr>
                <w:noProof/>
                <w:webHidden/>
              </w:rPr>
              <w:t>32</w:t>
            </w:r>
            <w:r>
              <w:rPr>
                <w:noProof/>
                <w:webHidden/>
              </w:rPr>
              <w:fldChar w:fldCharType="end"/>
            </w:r>
          </w:hyperlink>
        </w:p>
        <w:p w14:paraId="161A3ED0" w14:textId="378F1BB9"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55" w:history="1">
            <w:r w:rsidRPr="004F7BD7">
              <w:rPr>
                <w:rStyle w:val="a9"/>
                <w:noProof/>
              </w:rPr>
              <w:t>4. ПРОЕКТИРОВАНИЕ АРХИТЕКТУРЫ ПС</w:t>
            </w:r>
            <w:r>
              <w:rPr>
                <w:noProof/>
                <w:webHidden/>
              </w:rPr>
              <w:tab/>
            </w:r>
            <w:r>
              <w:rPr>
                <w:noProof/>
                <w:webHidden/>
              </w:rPr>
              <w:fldChar w:fldCharType="begin"/>
            </w:r>
            <w:r>
              <w:rPr>
                <w:noProof/>
                <w:webHidden/>
              </w:rPr>
              <w:instrText xml:space="preserve"> PAGEREF _Toc68303855 \h </w:instrText>
            </w:r>
            <w:r>
              <w:rPr>
                <w:noProof/>
                <w:webHidden/>
              </w:rPr>
            </w:r>
            <w:r>
              <w:rPr>
                <w:noProof/>
                <w:webHidden/>
              </w:rPr>
              <w:fldChar w:fldCharType="separate"/>
            </w:r>
            <w:r>
              <w:rPr>
                <w:noProof/>
                <w:webHidden/>
              </w:rPr>
              <w:t>34</w:t>
            </w:r>
            <w:r>
              <w:rPr>
                <w:noProof/>
                <w:webHidden/>
              </w:rPr>
              <w:fldChar w:fldCharType="end"/>
            </w:r>
          </w:hyperlink>
        </w:p>
        <w:p w14:paraId="07E87886" w14:textId="544BEA37"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56" w:history="1">
            <w:r w:rsidRPr="004F7BD7">
              <w:rPr>
                <w:rStyle w:val="a9"/>
                <w:noProof/>
                <w14:scene3d>
                  <w14:camera w14:prst="orthographicFront"/>
                  <w14:lightRig w14:rig="threePt" w14:dir="t">
                    <w14:rot w14:lat="0" w14:lon="0" w14:rev="0"/>
                  </w14:lightRig>
                </w14:scene3d>
              </w:rPr>
              <w:t>4.1.</w:t>
            </w:r>
            <w:r w:rsidRPr="004F7BD7">
              <w:rPr>
                <w:rStyle w:val="a9"/>
                <w:noProof/>
              </w:rPr>
              <w:t xml:space="preserve"> Клиентская часть</w:t>
            </w:r>
            <w:r>
              <w:rPr>
                <w:noProof/>
                <w:webHidden/>
              </w:rPr>
              <w:tab/>
            </w:r>
            <w:r>
              <w:rPr>
                <w:noProof/>
                <w:webHidden/>
              </w:rPr>
              <w:fldChar w:fldCharType="begin"/>
            </w:r>
            <w:r>
              <w:rPr>
                <w:noProof/>
                <w:webHidden/>
              </w:rPr>
              <w:instrText xml:space="preserve"> PAGEREF _Toc68303856 \h </w:instrText>
            </w:r>
            <w:r>
              <w:rPr>
                <w:noProof/>
                <w:webHidden/>
              </w:rPr>
            </w:r>
            <w:r>
              <w:rPr>
                <w:noProof/>
                <w:webHidden/>
              </w:rPr>
              <w:fldChar w:fldCharType="separate"/>
            </w:r>
            <w:r>
              <w:rPr>
                <w:noProof/>
                <w:webHidden/>
              </w:rPr>
              <w:t>34</w:t>
            </w:r>
            <w:r>
              <w:rPr>
                <w:noProof/>
                <w:webHidden/>
              </w:rPr>
              <w:fldChar w:fldCharType="end"/>
            </w:r>
          </w:hyperlink>
        </w:p>
        <w:p w14:paraId="7C6460AD" w14:textId="6F702BD0"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57" w:history="1">
            <w:r w:rsidRPr="004F7BD7">
              <w:rPr>
                <w:rStyle w:val="a9"/>
                <w:noProof/>
                <w14:scene3d>
                  <w14:camera w14:prst="orthographicFront"/>
                  <w14:lightRig w14:rig="threePt" w14:dir="t">
                    <w14:rot w14:lat="0" w14:lon="0" w14:rev="0"/>
                  </w14:lightRig>
                </w14:scene3d>
              </w:rPr>
              <w:t>4.2.</w:t>
            </w:r>
            <w:r w:rsidRPr="004F7BD7">
              <w:rPr>
                <w:rStyle w:val="a9"/>
                <w:noProof/>
              </w:rPr>
              <w:t xml:space="preserve"> Серверная часть</w:t>
            </w:r>
            <w:r>
              <w:rPr>
                <w:noProof/>
                <w:webHidden/>
              </w:rPr>
              <w:tab/>
            </w:r>
            <w:r>
              <w:rPr>
                <w:noProof/>
                <w:webHidden/>
              </w:rPr>
              <w:fldChar w:fldCharType="begin"/>
            </w:r>
            <w:r>
              <w:rPr>
                <w:noProof/>
                <w:webHidden/>
              </w:rPr>
              <w:instrText xml:space="preserve"> PAGEREF _Toc68303857 \h </w:instrText>
            </w:r>
            <w:r>
              <w:rPr>
                <w:noProof/>
                <w:webHidden/>
              </w:rPr>
            </w:r>
            <w:r>
              <w:rPr>
                <w:noProof/>
                <w:webHidden/>
              </w:rPr>
              <w:fldChar w:fldCharType="separate"/>
            </w:r>
            <w:r>
              <w:rPr>
                <w:noProof/>
                <w:webHidden/>
              </w:rPr>
              <w:t>36</w:t>
            </w:r>
            <w:r>
              <w:rPr>
                <w:noProof/>
                <w:webHidden/>
              </w:rPr>
              <w:fldChar w:fldCharType="end"/>
            </w:r>
          </w:hyperlink>
        </w:p>
        <w:p w14:paraId="31DDCF4D" w14:textId="45900979"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58" w:history="1">
            <w:r w:rsidRPr="004F7BD7">
              <w:rPr>
                <w:rStyle w:val="a9"/>
                <w:noProof/>
                <w14:scene3d>
                  <w14:camera w14:prst="orthographicFront"/>
                  <w14:lightRig w14:rig="threePt" w14:dir="t">
                    <w14:rot w14:lat="0" w14:lon="0" w14:rev="0"/>
                  </w14:lightRig>
                </w14:scene3d>
              </w:rPr>
              <w:t>4.3.</w:t>
            </w:r>
            <w:r w:rsidRPr="004F7BD7">
              <w:rPr>
                <w:rStyle w:val="a9"/>
                <w:noProof/>
              </w:rPr>
              <w:t xml:space="preserve"> Сервер СУБД</w:t>
            </w:r>
            <w:r>
              <w:rPr>
                <w:noProof/>
                <w:webHidden/>
              </w:rPr>
              <w:tab/>
            </w:r>
            <w:r>
              <w:rPr>
                <w:noProof/>
                <w:webHidden/>
              </w:rPr>
              <w:fldChar w:fldCharType="begin"/>
            </w:r>
            <w:r>
              <w:rPr>
                <w:noProof/>
                <w:webHidden/>
              </w:rPr>
              <w:instrText xml:space="preserve"> PAGEREF _Toc68303858 \h </w:instrText>
            </w:r>
            <w:r>
              <w:rPr>
                <w:noProof/>
                <w:webHidden/>
              </w:rPr>
            </w:r>
            <w:r>
              <w:rPr>
                <w:noProof/>
                <w:webHidden/>
              </w:rPr>
              <w:fldChar w:fldCharType="separate"/>
            </w:r>
            <w:r>
              <w:rPr>
                <w:noProof/>
                <w:webHidden/>
              </w:rPr>
              <w:t>37</w:t>
            </w:r>
            <w:r>
              <w:rPr>
                <w:noProof/>
                <w:webHidden/>
              </w:rPr>
              <w:fldChar w:fldCharType="end"/>
            </w:r>
          </w:hyperlink>
        </w:p>
        <w:p w14:paraId="25667997" w14:textId="23B44C7F"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59" w:history="1">
            <w:r w:rsidRPr="004F7BD7">
              <w:rPr>
                <w:rStyle w:val="a9"/>
                <w:noProof/>
              </w:rPr>
              <w:t>5. ЭКСПЕРИМЕНТАЛЬНАЯ ЧАСТЬ</w:t>
            </w:r>
            <w:r>
              <w:rPr>
                <w:noProof/>
                <w:webHidden/>
              </w:rPr>
              <w:tab/>
            </w:r>
            <w:r>
              <w:rPr>
                <w:noProof/>
                <w:webHidden/>
              </w:rPr>
              <w:fldChar w:fldCharType="begin"/>
            </w:r>
            <w:r>
              <w:rPr>
                <w:noProof/>
                <w:webHidden/>
              </w:rPr>
              <w:instrText xml:space="preserve"> PAGEREF _Toc68303859 \h </w:instrText>
            </w:r>
            <w:r>
              <w:rPr>
                <w:noProof/>
                <w:webHidden/>
              </w:rPr>
            </w:r>
            <w:r>
              <w:rPr>
                <w:noProof/>
                <w:webHidden/>
              </w:rPr>
              <w:fldChar w:fldCharType="separate"/>
            </w:r>
            <w:r>
              <w:rPr>
                <w:noProof/>
                <w:webHidden/>
              </w:rPr>
              <w:t>38</w:t>
            </w:r>
            <w:r>
              <w:rPr>
                <w:noProof/>
                <w:webHidden/>
              </w:rPr>
              <w:fldChar w:fldCharType="end"/>
            </w:r>
          </w:hyperlink>
        </w:p>
        <w:p w14:paraId="67536DAB" w14:textId="5E8CF566"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60" w:history="1">
            <w:r w:rsidRPr="004F7BD7">
              <w:rPr>
                <w:rStyle w:val="a9"/>
                <w:noProof/>
                <w14:scene3d>
                  <w14:camera w14:prst="orthographicFront"/>
                  <w14:lightRig w14:rig="threePt" w14:dir="t">
                    <w14:rot w14:lat="0" w14:lon="0" w14:rev="0"/>
                  </w14:lightRig>
                </w14:scene3d>
              </w:rPr>
              <w:t>5.1.</w:t>
            </w:r>
            <w:r w:rsidRPr="004F7BD7">
              <w:rPr>
                <w:rStyle w:val="a9"/>
                <w:noProof/>
              </w:rPr>
              <w:t xml:space="preserve"> Тестирование </w:t>
            </w:r>
            <w:r w:rsidRPr="004F7BD7">
              <w:rPr>
                <w:rStyle w:val="a9"/>
                <w:noProof/>
                <w:lang w:val="en-US"/>
              </w:rPr>
              <w:t>web</w:t>
            </w:r>
            <w:r w:rsidRPr="004F7BD7">
              <w:rPr>
                <w:rStyle w:val="a9"/>
                <w:noProof/>
              </w:rPr>
              <w:t xml:space="preserve"> </w:t>
            </w:r>
            <w:r w:rsidRPr="004F7BD7">
              <w:rPr>
                <w:rStyle w:val="a9"/>
                <w:noProof/>
                <w:lang w:val="en-US"/>
              </w:rPr>
              <w:t>API</w:t>
            </w:r>
            <w:r w:rsidRPr="004F7BD7">
              <w:rPr>
                <w:rStyle w:val="a9"/>
                <w:noProof/>
              </w:rPr>
              <w:t xml:space="preserve"> методом черного ящика</w:t>
            </w:r>
            <w:r>
              <w:rPr>
                <w:noProof/>
                <w:webHidden/>
              </w:rPr>
              <w:tab/>
            </w:r>
            <w:r>
              <w:rPr>
                <w:noProof/>
                <w:webHidden/>
              </w:rPr>
              <w:fldChar w:fldCharType="begin"/>
            </w:r>
            <w:r>
              <w:rPr>
                <w:noProof/>
                <w:webHidden/>
              </w:rPr>
              <w:instrText xml:space="preserve"> PAGEREF _Toc68303860 \h </w:instrText>
            </w:r>
            <w:r>
              <w:rPr>
                <w:noProof/>
                <w:webHidden/>
              </w:rPr>
            </w:r>
            <w:r>
              <w:rPr>
                <w:noProof/>
                <w:webHidden/>
              </w:rPr>
              <w:fldChar w:fldCharType="separate"/>
            </w:r>
            <w:r>
              <w:rPr>
                <w:noProof/>
                <w:webHidden/>
              </w:rPr>
              <w:t>38</w:t>
            </w:r>
            <w:r>
              <w:rPr>
                <w:noProof/>
                <w:webHidden/>
              </w:rPr>
              <w:fldChar w:fldCharType="end"/>
            </w:r>
          </w:hyperlink>
        </w:p>
        <w:p w14:paraId="06A334D5" w14:textId="09B77F7D"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61" w:history="1">
            <w:r w:rsidRPr="004F7BD7">
              <w:rPr>
                <w:rStyle w:val="a9"/>
                <w:noProof/>
                <w14:scene3d>
                  <w14:camera w14:prst="orthographicFront"/>
                  <w14:lightRig w14:rig="threePt" w14:dir="t">
                    <w14:rot w14:lat="0" w14:lon="0" w14:rev="0"/>
                  </w14:lightRig>
                </w14:scene3d>
              </w:rPr>
              <w:t>5.2.</w:t>
            </w:r>
            <w:r w:rsidRPr="004F7BD7">
              <w:rPr>
                <w:rStyle w:val="a9"/>
                <w:noProof/>
              </w:rPr>
              <w:t xml:space="preserve"> Модульное тестирование</w:t>
            </w:r>
            <w:r>
              <w:rPr>
                <w:noProof/>
                <w:webHidden/>
              </w:rPr>
              <w:tab/>
            </w:r>
            <w:r>
              <w:rPr>
                <w:noProof/>
                <w:webHidden/>
              </w:rPr>
              <w:fldChar w:fldCharType="begin"/>
            </w:r>
            <w:r>
              <w:rPr>
                <w:noProof/>
                <w:webHidden/>
              </w:rPr>
              <w:instrText xml:space="preserve"> PAGEREF _Toc68303861 \h </w:instrText>
            </w:r>
            <w:r>
              <w:rPr>
                <w:noProof/>
                <w:webHidden/>
              </w:rPr>
            </w:r>
            <w:r>
              <w:rPr>
                <w:noProof/>
                <w:webHidden/>
              </w:rPr>
              <w:fldChar w:fldCharType="separate"/>
            </w:r>
            <w:r>
              <w:rPr>
                <w:noProof/>
                <w:webHidden/>
              </w:rPr>
              <w:t>40</w:t>
            </w:r>
            <w:r>
              <w:rPr>
                <w:noProof/>
                <w:webHidden/>
              </w:rPr>
              <w:fldChar w:fldCharType="end"/>
            </w:r>
          </w:hyperlink>
        </w:p>
        <w:p w14:paraId="3E2E7E96" w14:textId="542A85ED" w:rsidR="000778D1" w:rsidRDefault="000778D1">
          <w:pPr>
            <w:pStyle w:val="21"/>
            <w:tabs>
              <w:tab w:val="right" w:leader="dot" w:pos="9628"/>
            </w:tabs>
            <w:rPr>
              <w:rFonts w:asciiTheme="minorHAnsi" w:eastAsiaTheme="minorEastAsia" w:hAnsiTheme="minorHAnsi"/>
              <w:noProof/>
              <w:color w:val="auto"/>
              <w:sz w:val="22"/>
              <w:lang w:eastAsia="ru-RU"/>
            </w:rPr>
          </w:pPr>
          <w:hyperlink w:anchor="_Toc68303862" w:history="1">
            <w:r w:rsidRPr="004F7BD7">
              <w:rPr>
                <w:rStyle w:val="a9"/>
                <w:noProof/>
                <w14:scene3d>
                  <w14:camera w14:prst="orthographicFront"/>
                  <w14:lightRig w14:rig="threePt" w14:dir="t">
                    <w14:rot w14:lat="0" w14:lon="0" w14:rev="0"/>
                  </w14:lightRig>
                </w14:scene3d>
              </w:rPr>
              <w:t>5.3.</w:t>
            </w:r>
            <w:r w:rsidRPr="004F7BD7">
              <w:rPr>
                <w:rStyle w:val="a9"/>
                <w:noProof/>
              </w:rPr>
              <w:t xml:space="preserve"> Кросс-браузерное тестирование пользовательской части</w:t>
            </w:r>
            <w:r>
              <w:rPr>
                <w:noProof/>
                <w:webHidden/>
              </w:rPr>
              <w:tab/>
            </w:r>
            <w:r>
              <w:rPr>
                <w:noProof/>
                <w:webHidden/>
              </w:rPr>
              <w:fldChar w:fldCharType="begin"/>
            </w:r>
            <w:r>
              <w:rPr>
                <w:noProof/>
                <w:webHidden/>
              </w:rPr>
              <w:instrText xml:space="preserve"> PAGEREF _Toc68303862 \h </w:instrText>
            </w:r>
            <w:r>
              <w:rPr>
                <w:noProof/>
                <w:webHidden/>
              </w:rPr>
            </w:r>
            <w:r>
              <w:rPr>
                <w:noProof/>
                <w:webHidden/>
              </w:rPr>
              <w:fldChar w:fldCharType="separate"/>
            </w:r>
            <w:r>
              <w:rPr>
                <w:noProof/>
                <w:webHidden/>
              </w:rPr>
              <w:t>42</w:t>
            </w:r>
            <w:r>
              <w:rPr>
                <w:noProof/>
                <w:webHidden/>
              </w:rPr>
              <w:fldChar w:fldCharType="end"/>
            </w:r>
          </w:hyperlink>
        </w:p>
        <w:p w14:paraId="18BB049B" w14:textId="106A7D07"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63" w:history="1">
            <w:r w:rsidRPr="004F7BD7">
              <w:rPr>
                <w:rStyle w:val="a9"/>
                <w:noProof/>
              </w:rPr>
              <w:t>ЗАКЛЮЧЕНИЕ</w:t>
            </w:r>
            <w:r>
              <w:rPr>
                <w:noProof/>
                <w:webHidden/>
              </w:rPr>
              <w:tab/>
            </w:r>
            <w:r>
              <w:rPr>
                <w:noProof/>
                <w:webHidden/>
              </w:rPr>
              <w:fldChar w:fldCharType="begin"/>
            </w:r>
            <w:r>
              <w:rPr>
                <w:noProof/>
                <w:webHidden/>
              </w:rPr>
              <w:instrText xml:space="preserve"> PAGEREF _Toc68303863 \h </w:instrText>
            </w:r>
            <w:r>
              <w:rPr>
                <w:noProof/>
                <w:webHidden/>
              </w:rPr>
            </w:r>
            <w:r>
              <w:rPr>
                <w:noProof/>
                <w:webHidden/>
              </w:rPr>
              <w:fldChar w:fldCharType="separate"/>
            </w:r>
            <w:r>
              <w:rPr>
                <w:noProof/>
                <w:webHidden/>
              </w:rPr>
              <w:t>45</w:t>
            </w:r>
            <w:r>
              <w:rPr>
                <w:noProof/>
                <w:webHidden/>
              </w:rPr>
              <w:fldChar w:fldCharType="end"/>
            </w:r>
          </w:hyperlink>
        </w:p>
        <w:p w14:paraId="59AC660E" w14:textId="5FABDB3D" w:rsidR="000778D1" w:rsidRDefault="000778D1">
          <w:pPr>
            <w:pStyle w:val="14"/>
            <w:tabs>
              <w:tab w:val="right" w:leader="dot" w:pos="9628"/>
            </w:tabs>
            <w:rPr>
              <w:rFonts w:asciiTheme="minorHAnsi" w:eastAsiaTheme="minorEastAsia" w:hAnsiTheme="minorHAnsi"/>
              <w:noProof/>
              <w:color w:val="auto"/>
              <w:sz w:val="22"/>
              <w:lang w:eastAsia="ru-RU"/>
            </w:rPr>
          </w:pPr>
          <w:hyperlink w:anchor="_Toc68303864" w:history="1">
            <w:r w:rsidRPr="004F7BD7">
              <w:rPr>
                <w:rStyle w:val="a9"/>
                <w:noProof/>
              </w:rPr>
              <w:t>СПИСОК ЛИТЕРАТУРЫ</w:t>
            </w:r>
            <w:r>
              <w:rPr>
                <w:noProof/>
                <w:webHidden/>
              </w:rPr>
              <w:tab/>
            </w:r>
            <w:r>
              <w:rPr>
                <w:noProof/>
                <w:webHidden/>
              </w:rPr>
              <w:fldChar w:fldCharType="begin"/>
            </w:r>
            <w:r>
              <w:rPr>
                <w:noProof/>
                <w:webHidden/>
              </w:rPr>
              <w:instrText xml:space="preserve"> PAGEREF _Toc68303864 \h </w:instrText>
            </w:r>
            <w:r>
              <w:rPr>
                <w:noProof/>
                <w:webHidden/>
              </w:rPr>
            </w:r>
            <w:r>
              <w:rPr>
                <w:noProof/>
                <w:webHidden/>
              </w:rPr>
              <w:fldChar w:fldCharType="separate"/>
            </w:r>
            <w:r>
              <w:rPr>
                <w:noProof/>
                <w:webHidden/>
              </w:rPr>
              <w:t>46</w:t>
            </w:r>
            <w:r>
              <w:rPr>
                <w:noProof/>
                <w:webHidden/>
              </w:rPr>
              <w:fldChar w:fldCharType="end"/>
            </w:r>
          </w:hyperlink>
        </w:p>
        <w:p w14:paraId="72F12D29" w14:textId="70F63EE8" w:rsidR="00FA2C17" w:rsidRPr="000778D1" w:rsidRDefault="00FA2C17" w:rsidP="00650A68">
          <w:pPr>
            <w:ind w:firstLine="0"/>
            <w:rPr>
              <w:b/>
              <w:bCs/>
            </w:rPr>
          </w:pPr>
          <w:r>
            <w:rPr>
              <w:b/>
              <w:bCs/>
            </w:rPr>
            <w:fldChar w:fldCharType="end"/>
          </w:r>
        </w:p>
      </w:sdtContent>
    </w:sdt>
    <w:p w14:paraId="28496024" w14:textId="53EF489C" w:rsidR="00FA2C17" w:rsidRDefault="00650A68" w:rsidP="00FA2C17">
      <w:pPr>
        <w:pStyle w:val="1"/>
        <w:numPr>
          <w:ilvl w:val="0"/>
          <w:numId w:val="0"/>
        </w:numPr>
      </w:pPr>
      <w:bookmarkStart w:id="1" w:name="_Hlk59655191"/>
      <w:bookmarkStart w:id="2" w:name="_Toc68303810"/>
      <w:r>
        <w:rPr>
          <w:caps w:val="0"/>
        </w:rPr>
        <w:lastRenderedPageBreak/>
        <w:t>ВВЕДЕНИЕ</w:t>
      </w:r>
      <w:bookmarkEnd w:id="2"/>
    </w:p>
    <w:p w14:paraId="12F41562" w14:textId="026C6EDD" w:rsidR="00FA2C17" w:rsidRDefault="00FA2C17" w:rsidP="008B15FF">
      <w:r>
        <w:t xml:space="preserve">Информационные технологии получают всё большее развитие в современном мире. Для быстрого обмена информацией существует множество различных способов, и электронная </w:t>
      </w:r>
      <w:bookmarkEnd w:id="1"/>
      <w:r>
        <w:t>почта до сих пор занимает лидирующие позиции в сфере коммуникации.</w:t>
      </w:r>
    </w:p>
    <w:p w14:paraId="70410DC5" w14:textId="1FB08637" w:rsidR="00BE290A" w:rsidRDefault="00474120" w:rsidP="00BE290A">
      <w:r w:rsidRPr="00474120">
        <w:t>Рассылка</w:t>
      </w:r>
      <w:r w:rsidR="00BB31BA" w:rsidRPr="00BB31BA">
        <w:t xml:space="preserve"> </w:t>
      </w:r>
      <w:r w:rsidR="00BB31BA">
        <w:t>сообщений включает в себя</w:t>
      </w:r>
      <w:r w:rsidRPr="00474120">
        <w:t xml:space="preserve"> любое взаимодействие сервиса с пользователем через его электронную почту, например — подтверждение о регистрации или служебные уведомления.</w:t>
      </w:r>
    </w:p>
    <w:p w14:paraId="0ABA44FE" w14:textId="77777777" w:rsidR="00BE290A" w:rsidRDefault="00BE290A" w:rsidP="00BE290A">
      <w:r>
        <w:t xml:space="preserve">Для отправки и принятия электронных сообщений существует ряд протоколов электронной почты: </w:t>
      </w:r>
      <w:r>
        <w:rPr>
          <w:lang w:val="en-US"/>
        </w:rPr>
        <w:t>POP</w:t>
      </w:r>
      <w:r>
        <w:t xml:space="preserve">3, </w:t>
      </w:r>
      <w:r>
        <w:rPr>
          <w:lang w:val="en-US"/>
        </w:rPr>
        <w:t>IMAP</w:t>
      </w:r>
      <w:r w:rsidRPr="00BE1337">
        <w:t xml:space="preserve"> </w:t>
      </w:r>
      <w:r>
        <w:t xml:space="preserve">и </w:t>
      </w:r>
      <w:r>
        <w:rPr>
          <w:lang w:val="en-US"/>
        </w:rPr>
        <w:t>SMTP</w:t>
      </w:r>
      <w:r>
        <w:t xml:space="preserve">. </w:t>
      </w:r>
    </w:p>
    <w:p w14:paraId="0AA26E38" w14:textId="13D79FE6" w:rsidR="00BE290A" w:rsidRDefault="00BE290A" w:rsidP="00BE290A">
      <w:r>
        <w:t xml:space="preserve">Как правило, крупные развлекательные сервисы сами не реализуют механизм отправки сообщения через протокол </w:t>
      </w:r>
      <w:r>
        <w:rPr>
          <w:lang w:val="en-US"/>
        </w:rPr>
        <w:t>SMTP</w:t>
      </w:r>
      <w:r>
        <w:t xml:space="preserve">, а пользуются услугами готовых сервисов рассылки сообщений. К сожалению, большинство почтовых клиентов не предоставляют информации о том, доставлено ли и прочитано ли сообщение клиентов, а также не всегда предоставляют необходимый уровень надежности. </w:t>
      </w:r>
    </w:p>
    <w:p w14:paraId="160EE07A" w14:textId="58CE31AE" w:rsidR="00FA2C17" w:rsidRDefault="00FA2C17" w:rsidP="00BE290A">
      <w:r>
        <w:t xml:space="preserve">Многие крупные компании используют электронную почту для </w:t>
      </w:r>
      <w:r w:rsidR="00E75BE1">
        <w:t>взаимодействия с партнерами, клиентами, обмениваясь электронными документами.</w:t>
      </w:r>
      <w:r>
        <w:t xml:space="preserve"> В таких ситуациях крайне важно, чтобы сообщение было успешно дост</w:t>
      </w:r>
      <w:r w:rsidR="003D266B">
        <w:t>авлено и прочитано получателем.</w:t>
      </w:r>
      <w:r w:rsidR="00F03722">
        <w:t xml:space="preserve"> И цена такого недоставленного сообщения крайне высока.</w:t>
      </w:r>
      <w:r w:rsidR="00063EDC">
        <w:t xml:space="preserve"> Поэтому в таких случаях</w:t>
      </w:r>
      <w:r w:rsidR="009854D5">
        <w:t xml:space="preserve"> именно</w:t>
      </w:r>
      <w:r w:rsidR="00063EDC">
        <w:t xml:space="preserve"> надежность </w:t>
      </w:r>
      <w:r w:rsidR="00A72F82">
        <w:t xml:space="preserve">доставки </w:t>
      </w:r>
      <w:r w:rsidR="00063EDC">
        <w:t>становится во главу угла.</w:t>
      </w:r>
    </w:p>
    <w:p w14:paraId="7954D133" w14:textId="5F1AC931" w:rsidR="00C32829" w:rsidRDefault="00C32829" w:rsidP="00BE290A">
      <w:r>
        <w:t>Некоторые почтовые сервисы реализуют специальн</w:t>
      </w:r>
      <w:r w:rsidR="00483A35">
        <w:t>ые предложения</w:t>
      </w:r>
      <w:r>
        <w:t xml:space="preserve"> для бизнеса, но часто даже в</w:t>
      </w:r>
      <w:r w:rsidR="00C10E1A">
        <w:t xml:space="preserve"> рамках этих</w:t>
      </w:r>
      <w:r>
        <w:t xml:space="preserve"> пре</w:t>
      </w:r>
      <w:r w:rsidR="00C10E1A">
        <w:t>дложений улучшается лишь объем трафика и скорость доставки, а</w:t>
      </w:r>
      <w:r>
        <w:t xml:space="preserve"> надежность </w:t>
      </w:r>
      <w:r w:rsidR="00515A88">
        <w:t xml:space="preserve">так и </w:t>
      </w:r>
      <w:r>
        <w:t>оставляет желать лучшего.</w:t>
      </w:r>
    </w:p>
    <w:p w14:paraId="53C65A26" w14:textId="03D42131" w:rsidR="00FA2C17" w:rsidRDefault="00FA2C17" w:rsidP="00FA2C17">
      <w:r w:rsidRPr="004F5357">
        <w:rPr>
          <w:b/>
        </w:rPr>
        <w:t>Тема работы</w:t>
      </w:r>
      <w:r>
        <w:t>: «</w:t>
      </w:r>
      <w:r w:rsidR="002904F2">
        <w:t>П</w:t>
      </w:r>
      <w:r w:rsidR="002904F2" w:rsidRPr="002904F2">
        <w:t>роектирование программного комплекса управления надежностью отправки электронных писем</w:t>
      </w:r>
      <w:r>
        <w:t>».</w:t>
      </w:r>
    </w:p>
    <w:p w14:paraId="7B7D35A0" w14:textId="434AD753" w:rsidR="00FA2C17" w:rsidRDefault="00FA2C17" w:rsidP="00FA2C17">
      <w:r>
        <w:lastRenderedPageBreak/>
        <w:t xml:space="preserve">Тема </w:t>
      </w:r>
      <w:r w:rsidR="009F4268">
        <w:t>курсовой</w:t>
      </w:r>
      <w:r>
        <w:t xml:space="preserve"> работы актуальна в виду того, что сервисы рассылки электронных сообщений не лишены разноплановых недостатков, поэтому выбор подходящего сервиса становится нетривиальной задачей.</w:t>
      </w:r>
    </w:p>
    <w:p w14:paraId="0D7F2274" w14:textId="55404DEB" w:rsidR="00FA2C17" w:rsidRDefault="00FA2C17" w:rsidP="00FA2C17">
      <w:r w:rsidRPr="004F5357">
        <w:rPr>
          <w:b/>
        </w:rPr>
        <w:t xml:space="preserve">Целью </w:t>
      </w:r>
      <w:r w:rsidR="009F4268" w:rsidRPr="004F5357">
        <w:rPr>
          <w:b/>
        </w:rPr>
        <w:t>курсовой</w:t>
      </w:r>
      <w:r w:rsidRPr="004F5357">
        <w:rPr>
          <w:b/>
        </w:rPr>
        <w:t xml:space="preserve"> работы</w:t>
      </w:r>
      <w:r>
        <w:t xml:space="preserve"> является проектирование программного комплекса управления рассылкой электронных сообщений с возможностью последующего внедрения в системы, требующие </w:t>
      </w:r>
      <w:r w:rsidR="00282D24">
        <w:t>повышенной</w:t>
      </w:r>
      <w:r>
        <w:t xml:space="preserve"> надежности отправки.</w:t>
      </w:r>
    </w:p>
    <w:p w14:paraId="61598232" w14:textId="77777777" w:rsidR="00FA2C17" w:rsidRDefault="00FA2C17" w:rsidP="00FA2C17">
      <w:r>
        <w:t>Поставленная цель достигается путем решения следующих основных задач:</w:t>
      </w:r>
    </w:p>
    <w:p w14:paraId="41E4B1FF" w14:textId="77777777" w:rsidR="00FA2C17" w:rsidRDefault="00FA2C17" w:rsidP="008D2DF0">
      <w:pPr>
        <w:pStyle w:val="a7"/>
        <w:numPr>
          <w:ilvl w:val="0"/>
          <w:numId w:val="28"/>
        </w:numPr>
        <w:tabs>
          <w:tab w:val="left" w:pos="1276"/>
        </w:tabs>
      </w:pPr>
      <w:r>
        <w:t>анализ процесса отправки электронного письма;</w:t>
      </w:r>
    </w:p>
    <w:p w14:paraId="7D8D6ACF" w14:textId="77777777" w:rsidR="00FA2C17" w:rsidRDefault="00FA2C17" w:rsidP="008D2DF0">
      <w:pPr>
        <w:pStyle w:val="a7"/>
        <w:numPr>
          <w:ilvl w:val="0"/>
          <w:numId w:val="28"/>
        </w:numPr>
        <w:tabs>
          <w:tab w:val="left" w:pos="1276"/>
        </w:tabs>
      </w:pPr>
      <w:r>
        <w:t>сравнительный анализ уже имеющихся систем и платформ для обучения;</w:t>
      </w:r>
    </w:p>
    <w:p w14:paraId="35478BF9" w14:textId="77777777" w:rsidR="00FA2C17" w:rsidRDefault="00FA2C17" w:rsidP="008D2DF0">
      <w:pPr>
        <w:pStyle w:val="a7"/>
        <w:numPr>
          <w:ilvl w:val="0"/>
          <w:numId w:val="28"/>
        </w:numPr>
        <w:tabs>
          <w:tab w:val="left" w:pos="1276"/>
        </w:tabs>
      </w:pPr>
      <w:r>
        <w:t>разработка и анализ требований;</w:t>
      </w:r>
    </w:p>
    <w:p w14:paraId="14D1A434" w14:textId="77777777" w:rsidR="00FA2C17" w:rsidRDefault="00FA2C17" w:rsidP="008D2DF0">
      <w:pPr>
        <w:pStyle w:val="a7"/>
        <w:numPr>
          <w:ilvl w:val="0"/>
          <w:numId w:val="28"/>
        </w:numPr>
        <w:tabs>
          <w:tab w:val="left" w:pos="1276"/>
        </w:tabs>
      </w:pPr>
      <w:r>
        <w:t>проектирование программного комплекса;</w:t>
      </w:r>
    </w:p>
    <w:p w14:paraId="49952313" w14:textId="77777777" w:rsidR="00FA2C17" w:rsidRDefault="00FA2C17" w:rsidP="008D2DF0">
      <w:pPr>
        <w:pStyle w:val="a7"/>
        <w:numPr>
          <w:ilvl w:val="0"/>
          <w:numId w:val="28"/>
        </w:numPr>
        <w:tabs>
          <w:tab w:val="left" w:pos="1276"/>
        </w:tabs>
      </w:pPr>
      <w:r>
        <w:t xml:space="preserve">программная реализация базы данных, </w:t>
      </w:r>
      <w:r w:rsidRPr="0013591C">
        <w:rPr>
          <w:lang w:val="en-US"/>
        </w:rPr>
        <w:t>API</w:t>
      </w:r>
      <w:r w:rsidRPr="000354E5">
        <w:t xml:space="preserve">, </w:t>
      </w:r>
      <w:r>
        <w:t xml:space="preserve">серверной части, </w:t>
      </w:r>
      <w:r w:rsidRPr="0013591C">
        <w:rPr>
          <w:lang w:val="en-US"/>
        </w:rPr>
        <w:t>WEB</w:t>
      </w:r>
      <w:r w:rsidRPr="000354E5">
        <w:t>-</w:t>
      </w:r>
      <w:r>
        <w:t>интерфейса;</w:t>
      </w:r>
    </w:p>
    <w:p w14:paraId="796F74FA" w14:textId="77777777" w:rsidR="00FA2C17" w:rsidRDefault="00FA2C17" w:rsidP="008D2DF0">
      <w:pPr>
        <w:pStyle w:val="a7"/>
        <w:numPr>
          <w:ilvl w:val="0"/>
          <w:numId w:val="28"/>
        </w:numPr>
        <w:tabs>
          <w:tab w:val="left" w:pos="1276"/>
        </w:tabs>
      </w:pPr>
      <w:r>
        <w:t>тестирование разработанного программного комплекса;</w:t>
      </w:r>
    </w:p>
    <w:p w14:paraId="43E79C4C" w14:textId="344719A4" w:rsidR="00FA2C17" w:rsidRDefault="00FA2C17" w:rsidP="008D2DF0">
      <w:pPr>
        <w:pStyle w:val="a7"/>
        <w:numPr>
          <w:ilvl w:val="0"/>
          <w:numId w:val="28"/>
        </w:numPr>
        <w:tabs>
          <w:tab w:val="left" w:pos="1276"/>
        </w:tabs>
      </w:pPr>
      <w:r>
        <w:t xml:space="preserve">внедрение в </w:t>
      </w:r>
      <w:r w:rsidR="00B5288A">
        <w:t xml:space="preserve">существующую </w:t>
      </w:r>
      <w:r>
        <w:t xml:space="preserve">информационную систему. </w:t>
      </w:r>
    </w:p>
    <w:p w14:paraId="2763E4A8" w14:textId="77777777" w:rsidR="00FA2C17" w:rsidRDefault="00FA2C17" w:rsidP="00FA2C17">
      <w:r w:rsidRPr="004F5357">
        <w:rPr>
          <w:b/>
        </w:rPr>
        <w:t>Объектом</w:t>
      </w:r>
      <w:r>
        <w:t xml:space="preserve"> исследования является процесс рассылки электронных сообщений.</w:t>
      </w:r>
    </w:p>
    <w:p w14:paraId="3E47BABA" w14:textId="75B3607D" w:rsidR="00FA2C17" w:rsidRDefault="00FA2C17" w:rsidP="00FA2C17">
      <w:r w:rsidRPr="004F5357">
        <w:rPr>
          <w:b/>
        </w:rPr>
        <w:t>Предметом</w:t>
      </w:r>
      <w:r>
        <w:t xml:space="preserve"> исследования в </w:t>
      </w:r>
      <w:r w:rsidR="009F4268">
        <w:t>курсовой работе</w:t>
      </w:r>
      <w:r>
        <w:t xml:space="preserve"> являются методы и средства улучшения надежности и контроля</w:t>
      </w:r>
      <w:r w:rsidRPr="00FE06B9">
        <w:t xml:space="preserve"> </w:t>
      </w:r>
      <w:r>
        <w:t>рассылки</w:t>
      </w:r>
      <w:r w:rsidRPr="00945D51">
        <w:t xml:space="preserve"> </w:t>
      </w:r>
      <w:r>
        <w:t>электронных сообщений.</w:t>
      </w:r>
    </w:p>
    <w:p w14:paraId="60D3462A" w14:textId="6D234E95" w:rsidR="00FA2C17" w:rsidRDefault="00EE489C" w:rsidP="00FA2C17">
      <w:pPr>
        <w:pStyle w:val="1"/>
        <w:numPr>
          <w:ilvl w:val="0"/>
          <w:numId w:val="4"/>
        </w:numPr>
        <w:spacing w:line="240" w:lineRule="auto"/>
      </w:pPr>
      <w:bookmarkStart w:id="3" w:name="_Toc68303811"/>
      <w:r>
        <w:rPr>
          <w:caps w:val="0"/>
        </w:rPr>
        <w:lastRenderedPageBreak/>
        <w:t>АНАЛИЗ ТРЕБОВАНИЙ</w:t>
      </w:r>
      <w:bookmarkEnd w:id="3"/>
    </w:p>
    <w:p w14:paraId="79B56D6C" w14:textId="2B5C9839" w:rsidR="009D68FD" w:rsidRDefault="009D68FD" w:rsidP="00FA2C17">
      <w:r w:rsidRPr="009D68FD">
        <w:t xml:space="preserve">Практически любой </w:t>
      </w:r>
      <w:r w:rsidR="009C6701">
        <w:rPr>
          <w:lang w:val="en-US"/>
        </w:rPr>
        <w:t>IT</w:t>
      </w:r>
      <w:r w:rsidR="009C6701" w:rsidRPr="0055692B">
        <w:t>-</w:t>
      </w:r>
      <w:r w:rsidRPr="009D68FD">
        <w:t>проект начинается со сбора информации о деловых процессах, подлежащих автоматизации, среде их функционирования и т.п. Цель этого процесса заключается в том, чтобы все заинтересованные стороны договорились относительно общего толкования конечного результата проекта. Поскольку, участники проекта имеют различный уровень подготовки в области работы с информацией, то и материалы должны быть представлены в разнообразных (но заранее определенных) формах, доступных для понимания разными группами. Другими словами, с разной степенью детализации, уровня абстракции, применения нотаций и других характеристик.</w:t>
      </w:r>
    </w:p>
    <w:p w14:paraId="09CA2933" w14:textId="36DA8F3A" w:rsidR="00236BFC" w:rsidRDefault="00236BFC" w:rsidP="00FA2C17">
      <w:r w:rsidRPr="00236BFC">
        <w:t>Разработка требований и документирование проекта для сложных продуктов — это длительный процесс, к тому же очень кропотливый и требующий слаженной работы коллектива. Поэтому, с самого начала необходимо продумать и подготовить ландшафт (среду обитания), в которой это процесс будет проистекать. На мой взгляд, обеспечение комфортной среды для работы с артефактами проекта, а также для коммуникации участников между собой – это один из ключевых аспектов его (проекта) успешного завершения.</w:t>
      </w:r>
    </w:p>
    <w:p w14:paraId="34FED881" w14:textId="77777777" w:rsidR="009D68FD" w:rsidRDefault="009D68FD" w:rsidP="009D68FD">
      <w:r>
        <w:t>Анализ требований включает в себя данные, полученные в результате сбора требований к ПО, их систематизации, документирования, анализа, выявления неполноты и разрешения конфликтов.</w:t>
      </w:r>
    </w:p>
    <w:p w14:paraId="037D52F9" w14:textId="726FD8A4" w:rsidR="00FA2C17" w:rsidRPr="00E31EAC" w:rsidRDefault="00FA2C17" w:rsidP="00FA2C17">
      <w:pPr>
        <w:pStyle w:val="2"/>
        <w:numPr>
          <w:ilvl w:val="1"/>
          <w:numId w:val="4"/>
        </w:numPr>
        <w:rPr>
          <w:rFonts w:cs="Times New Roman"/>
          <w:bCs/>
          <w:szCs w:val="28"/>
        </w:rPr>
      </w:pPr>
      <w:bookmarkStart w:id="4" w:name="_Toc68303812"/>
      <w:r w:rsidRPr="00E31EAC">
        <w:rPr>
          <w:rFonts w:cs="Times New Roman"/>
          <w:bCs/>
          <w:szCs w:val="28"/>
        </w:rPr>
        <w:t xml:space="preserve">Обзор </w:t>
      </w:r>
      <w:r w:rsidR="0039123C">
        <w:rPr>
          <w:rFonts w:cs="Times New Roman"/>
          <w:bCs/>
          <w:szCs w:val="28"/>
        </w:rPr>
        <w:t xml:space="preserve">процесса </w:t>
      </w:r>
      <w:r w:rsidR="00865B4B">
        <w:rPr>
          <w:rFonts w:cs="Times New Roman"/>
          <w:bCs/>
          <w:szCs w:val="28"/>
        </w:rPr>
        <w:t>отправки</w:t>
      </w:r>
      <w:r w:rsidR="0039123C">
        <w:rPr>
          <w:rFonts w:cs="Times New Roman"/>
          <w:bCs/>
          <w:szCs w:val="28"/>
        </w:rPr>
        <w:t xml:space="preserve"> сообщени</w:t>
      </w:r>
      <w:bookmarkEnd w:id="4"/>
      <w:r w:rsidR="00865B4B">
        <w:rPr>
          <w:rFonts w:cs="Times New Roman"/>
          <w:bCs/>
          <w:szCs w:val="28"/>
        </w:rPr>
        <w:t>я</w:t>
      </w:r>
    </w:p>
    <w:p w14:paraId="79E4CE74" w14:textId="77777777" w:rsidR="00FA2C17" w:rsidRPr="007F1A92" w:rsidRDefault="00FA2C17" w:rsidP="00381049">
      <w:pPr>
        <w:pStyle w:val="3"/>
      </w:pPr>
      <w:bookmarkStart w:id="5" w:name="_Toc68303813"/>
      <w:r w:rsidRPr="00D83368">
        <w:t>Общие</w:t>
      </w:r>
      <w:r>
        <w:t xml:space="preserve"> сведения</w:t>
      </w:r>
      <w:bookmarkEnd w:id="5"/>
    </w:p>
    <w:p w14:paraId="59D13A97" w14:textId="77777777" w:rsidR="00FA2C17" w:rsidRDefault="00FA2C17" w:rsidP="00FA2C17">
      <w:pPr>
        <w:ind w:firstLine="708"/>
        <w:rPr>
          <w:szCs w:val="28"/>
        </w:rPr>
      </w:pPr>
      <w:r>
        <w:rPr>
          <w:szCs w:val="28"/>
        </w:rPr>
        <w:t>Обмен сообщениями является неотъемлемой частью любого взаимодействия. Если важна скорость взаимодействия, чаще всего стороны используют мессенджеры. Электронная почта же из-за своей специфики обязывает вкладывать достаточно смысла в каждое сообщение. Более того, электронная почта является важным звеном в регистрации и защите аккаунтов.</w:t>
      </w:r>
    </w:p>
    <w:p w14:paraId="4AC195D6" w14:textId="77777777" w:rsidR="00FA2C17" w:rsidRDefault="00FA2C17" w:rsidP="00FA2C17">
      <w:pPr>
        <w:ind w:firstLine="708"/>
        <w:rPr>
          <w:szCs w:val="28"/>
        </w:rPr>
      </w:pPr>
      <w:r>
        <w:rPr>
          <w:szCs w:val="28"/>
        </w:rPr>
        <w:lastRenderedPageBreak/>
        <w:t>При взаимодействии крупных компаний, передающих важные документы посредством электронной почты, надежность доставки является одним из ключевых параметров. В таких случаях цена недоставленного сообщения может быть крайне высока.</w:t>
      </w:r>
    </w:p>
    <w:p w14:paraId="7F9E0A8E" w14:textId="285C2BEE" w:rsidR="00FA2C17" w:rsidRDefault="00FA2C17" w:rsidP="00FA2C17">
      <w:pPr>
        <w:ind w:firstLine="708"/>
        <w:rPr>
          <w:szCs w:val="28"/>
        </w:rPr>
      </w:pPr>
      <w:r>
        <w:rPr>
          <w:szCs w:val="28"/>
        </w:rPr>
        <w:t xml:space="preserve">Процесс отправки электронного сообщения разрабатываемым </w:t>
      </w:r>
      <w:r w:rsidR="005F281C">
        <w:rPr>
          <w:szCs w:val="28"/>
        </w:rPr>
        <w:t>программным комплексом</w:t>
      </w:r>
      <w:r>
        <w:rPr>
          <w:szCs w:val="28"/>
        </w:rPr>
        <w:t xml:space="preserve"> заключается в выборе подходящих сервисов доставки, передаче сообщения этим сервисам и последующей проверке того, доставлено и прочитано сообщение или нет.</w:t>
      </w:r>
    </w:p>
    <w:p w14:paraId="6D07E54A" w14:textId="77777777" w:rsidR="00FA2C17" w:rsidRDefault="00FA2C17" w:rsidP="0039123C">
      <w:pPr>
        <w:pStyle w:val="3"/>
      </w:pPr>
      <w:bookmarkStart w:id="6" w:name="_Toc44341645"/>
      <w:bookmarkStart w:id="7" w:name="_Toc68303814"/>
      <w:r w:rsidRPr="00D83368">
        <w:t>Основные</w:t>
      </w:r>
      <w:r>
        <w:t xml:space="preserve"> понятия</w:t>
      </w:r>
      <w:bookmarkEnd w:id="6"/>
      <w:bookmarkEnd w:id="7"/>
    </w:p>
    <w:p w14:paraId="62F443E3" w14:textId="77777777" w:rsidR="00FA2C17" w:rsidRDefault="00FA2C17" w:rsidP="00FA2C17">
      <w:pPr>
        <w:ind w:firstLine="708"/>
        <w:rPr>
          <w:szCs w:val="28"/>
        </w:rPr>
      </w:pPr>
      <w:r>
        <w:rPr>
          <w:szCs w:val="28"/>
        </w:rPr>
        <w:t xml:space="preserve">Ниже представлены определения основным понятиям, необходимым в дальнейшей работе. </w:t>
      </w:r>
    </w:p>
    <w:p w14:paraId="4FDD4CFB" w14:textId="77777777" w:rsidR="00FA2C17" w:rsidRPr="000379E4" w:rsidRDefault="00FA2C17" w:rsidP="00FA2C17">
      <w:pPr>
        <w:ind w:firstLine="708"/>
        <w:rPr>
          <w:szCs w:val="28"/>
        </w:rPr>
      </w:pPr>
      <w:r>
        <w:rPr>
          <w:i/>
          <w:szCs w:val="28"/>
        </w:rPr>
        <w:t xml:space="preserve">Сообщение – </w:t>
      </w:r>
      <w:r>
        <w:rPr>
          <w:szCs w:val="28"/>
        </w:rPr>
        <w:t>определенная информация, которую необходимо передать.</w:t>
      </w:r>
      <w:r w:rsidRPr="000379E4">
        <w:rPr>
          <w:szCs w:val="28"/>
        </w:rPr>
        <w:t xml:space="preserve"> </w:t>
      </w:r>
    </w:p>
    <w:p w14:paraId="77DF1A23" w14:textId="77777777" w:rsidR="00FA2C17" w:rsidRDefault="00FA2C17" w:rsidP="00FA2C17">
      <w:pPr>
        <w:ind w:firstLine="708"/>
        <w:rPr>
          <w:szCs w:val="28"/>
        </w:rPr>
      </w:pPr>
      <w:r>
        <w:rPr>
          <w:i/>
          <w:szCs w:val="28"/>
        </w:rPr>
        <w:t xml:space="preserve">Сервис доставки </w:t>
      </w:r>
      <w:r>
        <w:rPr>
          <w:szCs w:val="28"/>
        </w:rPr>
        <w:t xml:space="preserve">– стороннее ПО, предоставляющее функционал для рассылки сообщений. Чаще всего использование таких сервисов бесплатно до определенного объема трафика. </w:t>
      </w:r>
    </w:p>
    <w:p w14:paraId="44FAB291" w14:textId="77777777" w:rsidR="00FA2C17" w:rsidRDefault="00FA2C17" w:rsidP="00FA2C17">
      <w:pPr>
        <w:ind w:firstLine="708"/>
        <w:rPr>
          <w:szCs w:val="28"/>
        </w:rPr>
      </w:pPr>
      <w:r>
        <w:rPr>
          <w:i/>
          <w:szCs w:val="28"/>
        </w:rPr>
        <w:t xml:space="preserve">Отправленное письмо – </w:t>
      </w:r>
      <w:r>
        <w:rPr>
          <w:szCs w:val="28"/>
        </w:rPr>
        <w:t>письмо, переданное сервису доставки.</w:t>
      </w:r>
      <w:r w:rsidRPr="007C68A7">
        <w:rPr>
          <w:szCs w:val="28"/>
        </w:rPr>
        <w:t xml:space="preserve"> </w:t>
      </w:r>
    </w:p>
    <w:p w14:paraId="60A13645" w14:textId="77777777" w:rsidR="00FA2C17" w:rsidRDefault="00FA2C17" w:rsidP="00FA2C17">
      <w:pPr>
        <w:ind w:firstLine="708"/>
        <w:rPr>
          <w:szCs w:val="28"/>
        </w:rPr>
      </w:pPr>
      <w:r>
        <w:rPr>
          <w:i/>
          <w:iCs/>
          <w:szCs w:val="28"/>
        </w:rPr>
        <w:t xml:space="preserve">Получатель </w:t>
      </w:r>
      <w:r>
        <w:rPr>
          <w:szCs w:val="28"/>
        </w:rPr>
        <w:t>– лицо, которому адресовано отправляемое сообщение.</w:t>
      </w:r>
    </w:p>
    <w:p w14:paraId="23ABEDDA" w14:textId="77777777" w:rsidR="00FA2C17" w:rsidRPr="00187B83" w:rsidRDefault="00FA2C17" w:rsidP="00FA2C17">
      <w:pPr>
        <w:ind w:firstLine="708"/>
        <w:rPr>
          <w:szCs w:val="28"/>
        </w:rPr>
      </w:pPr>
      <w:r>
        <w:rPr>
          <w:i/>
          <w:szCs w:val="28"/>
        </w:rPr>
        <w:t xml:space="preserve">Доставленное письмо </w:t>
      </w:r>
      <w:r>
        <w:rPr>
          <w:szCs w:val="28"/>
        </w:rPr>
        <w:t>– отправленное письмо, полученное получателем и не помеченное как спам.</w:t>
      </w:r>
    </w:p>
    <w:p w14:paraId="15D0968B" w14:textId="77777777" w:rsidR="00FA2C17" w:rsidRDefault="00FA2C17" w:rsidP="00FA2C17">
      <w:pPr>
        <w:ind w:firstLine="708"/>
        <w:rPr>
          <w:szCs w:val="28"/>
        </w:rPr>
      </w:pPr>
      <w:r>
        <w:rPr>
          <w:i/>
          <w:iCs/>
          <w:szCs w:val="28"/>
        </w:rPr>
        <w:t>Отправитель</w:t>
      </w:r>
      <w:r>
        <w:rPr>
          <w:szCs w:val="28"/>
        </w:rPr>
        <w:t xml:space="preserve"> – лицо, запрашивающее отправку сообщения. </w:t>
      </w:r>
    </w:p>
    <w:p w14:paraId="7E2C1DDF" w14:textId="77777777" w:rsidR="00FA2C17" w:rsidRDefault="00FA2C17" w:rsidP="00FA2C17">
      <w:pPr>
        <w:ind w:firstLine="708"/>
        <w:rPr>
          <w:szCs w:val="28"/>
        </w:rPr>
      </w:pPr>
      <w:r w:rsidRPr="000379E4">
        <w:rPr>
          <w:i/>
          <w:szCs w:val="28"/>
        </w:rPr>
        <w:t>Статус доставки</w:t>
      </w:r>
      <w:r>
        <w:rPr>
          <w:i/>
          <w:szCs w:val="28"/>
        </w:rPr>
        <w:t xml:space="preserve"> – </w:t>
      </w:r>
      <w:r>
        <w:rPr>
          <w:szCs w:val="28"/>
        </w:rPr>
        <w:t>информация о результате доставки сообщения получателю.</w:t>
      </w:r>
    </w:p>
    <w:p w14:paraId="7D82E9DF" w14:textId="5162380D" w:rsidR="00FA2C17" w:rsidRDefault="0068748D" w:rsidP="00FA2C17">
      <w:pPr>
        <w:ind w:firstLine="708"/>
        <w:rPr>
          <w:szCs w:val="28"/>
        </w:rPr>
      </w:pPr>
      <w:r>
        <w:rPr>
          <w:i/>
          <w:szCs w:val="28"/>
          <w:lang w:val="en-US"/>
        </w:rPr>
        <w:t>Web</w:t>
      </w:r>
      <w:r w:rsidR="00FA2C17" w:rsidRPr="00B45FBF">
        <w:rPr>
          <w:i/>
          <w:szCs w:val="28"/>
        </w:rPr>
        <w:t>-интерфейс</w:t>
      </w:r>
      <w:r w:rsidR="00FA2C17">
        <w:rPr>
          <w:i/>
          <w:szCs w:val="28"/>
        </w:rPr>
        <w:t xml:space="preserve"> </w:t>
      </w:r>
      <w:r w:rsidR="00FA2C17">
        <w:rPr>
          <w:szCs w:val="28"/>
        </w:rPr>
        <w:t>– веб-страница или несколько веб-страниц, позволяющие взаимодействовать с нужным сайтом, сервисом</w:t>
      </w:r>
      <w:r w:rsidR="00FB3F13" w:rsidRPr="00FB3F13">
        <w:rPr>
          <w:szCs w:val="28"/>
        </w:rPr>
        <w:t xml:space="preserve"> [1]</w:t>
      </w:r>
      <w:r w:rsidR="00FA2C17">
        <w:rPr>
          <w:szCs w:val="28"/>
        </w:rPr>
        <w:t>.</w:t>
      </w:r>
    </w:p>
    <w:p w14:paraId="22530594" w14:textId="49F63708" w:rsidR="00FA2C17" w:rsidRDefault="00FA2C17" w:rsidP="00FA2C17">
      <w:pPr>
        <w:ind w:firstLine="708"/>
        <w:rPr>
          <w:szCs w:val="28"/>
        </w:rPr>
      </w:pPr>
      <w:r w:rsidRPr="00B45FBF">
        <w:rPr>
          <w:i/>
          <w:szCs w:val="28"/>
          <w:lang w:val="en-US"/>
        </w:rPr>
        <w:t>API</w:t>
      </w:r>
      <w:r>
        <w:rPr>
          <w:i/>
          <w:szCs w:val="28"/>
        </w:rPr>
        <w:t xml:space="preserve"> (</w:t>
      </w:r>
      <w:r>
        <w:rPr>
          <w:i/>
          <w:szCs w:val="28"/>
          <w:lang w:val="en-US"/>
        </w:rPr>
        <w:t>Application</w:t>
      </w:r>
      <w:r w:rsidRPr="00B45FBF">
        <w:rPr>
          <w:i/>
          <w:szCs w:val="28"/>
        </w:rPr>
        <w:t xml:space="preserve"> </w:t>
      </w:r>
      <w:r>
        <w:rPr>
          <w:i/>
          <w:szCs w:val="28"/>
          <w:lang w:val="en-US"/>
        </w:rPr>
        <w:t>programming</w:t>
      </w:r>
      <w:r w:rsidRPr="00B45FBF">
        <w:rPr>
          <w:i/>
          <w:szCs w:val="28"/>
        </w:rPr>
        <w:t xml:space="preserve"> </w:t>
      </w:r>
      <w:r>
        <w:rPr>
          <w:i/>
          <w:szCs w:val="28"/>
          <w:lang w:val="en-US"/>
        </w:rPr>
        <w:t>interface</w:t>
      </w:r>
      <w:r w:rsidRPr="00B45FBF">
        <w:rPr>
          <w:i/>
          <w:szCs w:val="28"/>
        </w:rPr>
        <w:t>)</w:t>
      </w:r>
      <w:r w:rsidRPr="00B45FBF">
        <w:rPr>
          <w:szCs w:val="28"/>
        </w:rPr>
        <w:t xml:space="preserve"> – </w:t>
      </w:r>
      <w:r>
        <w:rPr>
          <w:szCs w:val="28"/>
        </w:rPr>
        <w:t>набор функций, описывающих</w:t>
      </w:r>
      <w:r w:rsidRPr="00B45FBF">
        <w:rPr>
          <w:szCs w:val="28"/>
        </w:rPr>
        <w:t xml:space="preserve"> </w:t>
      </w:r>
      <w:r>
        <w:rPr>
          <w:szCs w:val="28"/>
        </w:rPr>
        <w:t>способы взаимодействия с серверной частью разрабатываемого программного комплекса</w:t>
      </w:r>
      <w:r w:rsidR="00FB3F13" w:rsidRPr="00FB3F13">
        <w:rPr>
          <w:szCs w:val="28"/>
        </w:rPr>
        <w:t xml:space="preserve"> [2]</w:t>
      </w:r>
      <w:r>
        <w:rPr>
          <w:szCs w:val="28"/>
        </w:rPr>
        <w:t>.</w:t>
      </w:r>
    </w:p>
    <w:p w14:paraId="6609B217" w14:textId="48E4DD19" w:rsidR="00FA2C17" w:rsidRDefault="00FA2C17" w:rsidP="00FA2C17">
      <w:pPr>
        <w:ind w:firstLine="708"/>
        <w:rPr>
          <w:szCs w:val="28"/>
        </w:rPr>
      </w:pPr>
      <w:r>
        <w:rPr>
          <w:i/>
          <w:szCs w:val="28"/>
        </w:rPr>
        <w:t>Электронная</w:t>
      </w:r>
      <w:r w:rsidRPr="004E08BD">
        <w:rPr>
          <w:i/>
          <w:szCs w:val="28"/>
        </w:rPr>
        <w:t xml:space="preserve"> </w:t>
      </w:r>
      <w:r>
        <w:rPr>
          <w:i/>
          <w:szCs w:val="28"/>
        </w:rPr>
        <w:t xml:space="preserve">цифровая </w:t>
      </w:r>
      <w:r w:rsidRPr="004E08BD">
        <w:rPr>
          <w:i/>
          <w:szCs w:val="28"/>
        </w:rPr>
        <w:t>подпись (ЭЦП)</w:t>
      </w:r>
      <w:r>
        <w:rPr>
          <w:szCs w:val="28"/>
        </w:rPr>
        <w:t xml:space="preserve"> </w:t>
      </w:r>
      <w:r w:rsidRPr="00B45FBF">
        <w:rPr>
          <w:szCs w:val="28"/>
        </w:rPr>
        <w:t>–</w:t>
      </w:r>
      <w:r>
        <w:rPr>
          <w:szCs w:val="28"/>
        </w:rPr>
        <w:t xml:space="preserve"> идентификатор документа, полученный в результате криптографического преобразования информации с </w:t>
      </w:r>
      <w:r>
        <w:rPr>
          <w:szCs w:val="28"/>
        </w:rPr>
        <w:lastRenderedPageBreak/>
        <w:t>использованием закрытого ключа подписи и позволяющий проверить отсутствие искажения информации в электронном документе, а также принадлежность подписи владельцу сертификата ключа подписи</w:t>
      </w:r>
      <w:r w:rsidR="00FB3F13" w:rsidRPr="00FB3F13">
        <w:rPr>
          <w:szCs w:val="28"/>
        </w:rPr>
        <w:t xml:space="preserve"> [3]</w:t>
      </w:r>
      <w:r>
        <w:rPr>
          <w:szCs w:val="28"/>
        </w:rPr>
        <w:t>.</w:t>
      </w:r>
    </w:p>
    <w:p w14:paraId="1D020675" w14:textId="089287D8" w:rsidR="00FA2C17" w:rsidRDefault="00FA2C17" w:rsidP="00FA2C17">
      <w:pPr>
        <w:ind w:firstLine="708"/>
        <w:rPr>
          <w:szCs w:val="28"/>
        </w:rPr>
      </w:pPr>
      <w:r w:rsidRPr="004E08BD">
        <w:rPr>
          <w:i/>
          <w:szCs w:val="28"/>
        </w:rPr>
        <w:t>Сертификат ключа подписи</w:t>
      </w:r>
      <w:r>
        <w:rPr>
          <w:szCs w:val="28"/>
        </w:rPr>
        <w:t xml:space="preserve"> – документ, содержащий открытый ключ, информацию о владельце ключа, подтверждающий принадлежность открытого ключа вл</w:t>
      </w:r>
      <w:r w:rsidR="00FB3F13">
        <w:rPr>
          <w:szCs w:val="28"/>
        </w:rPr>
        <w:t>адельцу</w:t>
      </w:r>
      <w:r w:rsidR="0000703F" w:rsidRPr="0000703F">
        <w:rPr>
          <w:szCs w:val="28"/>
        </w:rPr>
        <w:t xml:space="preserve"> [4]</w:t>
      </w:r>
      <w:r w:rsidR="00FB3F13">
        <w:rPr>
          <w:szCs w:val="28"/>
        </w:rPr>
        <w:t>.</w:t>
      </w:r>
    </w:p>
    <w:p w14:paraId="71BE71C5" w14:textId="77777777" w:rsidR="00FA2C17" w:rsidRDefault="00FA2C17">
      <w:pPr>
        <w:pStyle w:val="3"/>
        <w:rPr>
          <w:b w:val="0"/>
          <w:i w:val="0"/>
        </w:rPr>
      </w:pPr>
      <w:bookmarkStart w:id="8" w:name="_Toc44341646"/>
      <w:bookmarkStart w:id="9" w:name="_Toc68303815"/>
      <w:r>
        <w:t xml:space="preserve">Процесс </w:t>
      </w:r>
      <w:bookmarkEnd w:id="8"/>
      <w:r>
        <w:t>отправки сообщения</w:t>
      </w:r>
      <w:bookmarkEnd w:id="9"/>
    </w:p>
    <w:p w14:paraId="321F8668" w14:textId="21C67C94" w:rsidR="00FA2C17" w:rsidRDefault="00FA2C17" w:rsidP="00FA2C17">
      <w:pPr>
        <w:spacing w:before="240"/>
        <w:ind w:firstLine="708"/>
        <w:rPr>
          <w:ins w:id="10" w:author="Evgeny Sukharev" w:date="2021-03-27T00:18:00Z"/>
          <w:rFonts w:cs="Times New Roman"/>
          <w:szCs w:val="28"/>
        </w:rPr>
      </w:pPr>
      <w:r>
        <w:rPr>
          <w:rFonts w:cs="Times New Roman"/>
          <w:szCs w:val="28"/>
        </w:rPr>
        <w:t>Изучим процесс отправки сообщения (рис. 1.1).</w:t>
      </w:r>
    </w:p>
    <w:p w14:paraId="5F1BE977" w14:textId="77777777" w:rsidR="00FB3F13" w:rsidRDefault="00FB3F13">
      <w:pPr>
        <w:rPr>
          <w:moveTo w:id="11" w:author="Evgeny Sukharev" w:date="2021-03-27T00:18:00Z"/>
        </w:rPr>
        <w:pPrChange w:id="12" w:author="Evgeny Sukharev" w:date="2021-03-27T00:20:00Z">
          <w:pPr>
            <w:ind w:firstLine="708"/>
          </w:pPr>
        </w:pPrChange>
      </w:pPr>
      <w:moveToRangeStart w:id="13" w:author="Evgeny Sukharev" w:date="2021-03-27T00:18:00Z" w:name="move67696741"/>
      <w:moveTo w:id="14" w:author="Evgeny Sukharev" w:date="2021-03-27T00:18:00Z">
        <w:r>
          <w:t>Отправка сообщения происходит асинхронно, т.е. отправитель вовлечен в процесс только до момента подтверждения отправки.</w:t>
        </w:r>
      </w:moveTo>
    </w:p>
    <w:p w14:paraId="4CD858CA" w14:textId="0B0E8CD0" w:rsidR="00FB3F13" w:rsidRDefault="00FB3F13">
      <w:pPr>
        <w:rPr>
          <w:moveTo w:id="15" w:author="Evgeny Sukharev" w:date="2021-03-27T00:18:00Z"/>
          <w:rFonts w:cs="Times New Roman"/>
        </w:rPr>
        <w:pPrChange w:id="16" w:author="Evgeny Sukharev" w:date="2021-03-27T00:20:00Z">
          <w:pPr>
            <w:spacing w:before="240"/>
            <w:ind w:firstLine="708"/>
          </w:pPr>
        </w:pPrChange>
      </w:pPr>
      <w:moveTo w:id="17" w:author="Evgeny Sukharev" w:date="2021-03-27T00:18:00Z">
        <w:r>
          <w:rPr>
            <w:rFonts w:cs="Times New Roman"/>
          </w:rPr>
          <w:t xml:space="preserve">На первом шаге отправитель составляет сообщение, может прикрепить к нему какие-либо файлы, выбирает получателя или список получателей, при желании может выбрать предпочтительный сервис отправки или разные сервисы отправки для разных получателей, может отложить отправку на запланированное время, либо указать предпочтительные диапазоны времени отправки. По окончании конфигурирования сообщения пользователь </w:t>
        </w:r>
      </w:moveTo>
      <w:r w:rsidR="003F24D8">
        <w:rPr>
          <w:rFonts w:cs="Times New Roman"/>
        </w:rPr>
        <w:t>нажимает</w:t>
      </w:r>
      <w:moveTo w:id="18" w:author="Evgeny Sukharev" w:date="2021-03-27T00:18:00Z">
        <w:r>
          <w:rPr>
            <w:rFonts w:cs="Times New Roman"/>
          </w:rPr>
          <w:t xml:space="preserve"> кнопку отправить. </w:t>
        </w:r>
      </w:moveTo>
    </w:p>
    <w:p w14:paraId="22D32011" w14:textId="77777777" w:rsidR="00FB3F13" w:rsidRDefault="00FB3F13">
      <w:pPr>
        <w:rPr>
          <w:moveTo w:id="19" w:author="Evgeny Sukharev" w:date="2021-03-27T00:18:00Z"/>
          <w:rFonts w:cs="Times New Roman"/>
        </w:rPr>
        <w:pPrChange w:id="20" w:author="Evgeny Sukharev" w:date="2021-03-27T00:20:00Z">
          <w:pPr>
            <w:spacing w:before="240"/>
            <w:ind w:firstLine="708"/>
          </w:pPr>
        </w:pPrChange>
      </w:pPr>
      <w:moveTo w:id="21" w:author="Evgeny Sukharev" w:date="2021-03-27T00:18:00Z">
        <w:r>
          <w:rPr>
            <w:rFonts w:cs="Times New Roman"/>
          </w:rPr>
          <w:t xml:space="preserve">Далее сервис пытается отправить </w:t>
        </w:r>
        <w:r w:rsidRPr="00E31EAC">
          <w:rPr>
            <w:rFonts w:cs="Times New Roman"/>
          </w:rPr>
          <w:t>сообщение получателям посредством выбранных</w:t>
        </w:r>
        <w:r>
          <w:rPr>
            <w:rFonts w:cs="Times New Roman"/>
          </w:rPr>
          <w:t xml:space="preserve"> </w:t>
        </w:r>
        <w:r w:rsidRPr="00E31EAC">
          <w:rPr>
            <w:rFonts w:cs="Times New Roman"/>
          </w:rPr>
          <w:t>отправителем сервисов или сервис</w:t>
        </w:r>
        <w:r>
          <w:rPr>
            <w:rFonts w:cs="Times New Roman"/>
          </w:rPr>
          <w:t>ами</w:t>
        </w:r>
        <w:r w:rsidRPr="00E31EAC">
          <w:rPr>
            <w:rFonts w:cs="Times New Roman"/>
          </w:rPr>
          <w:t>, выбранным</w:t>
        </w:r>
        <w:r>
          <w:rPr>
            <w:rFonts w:cs="Times New Roman"/>
          </w:rPr>
          <w:t>и</w:t>
        </w:r>
        <w:r w:rsidRPr="00E31EAC">
          <w:rPr>
            <w:rFonts w:cs="Times New Roman"/>
          </w:rPr>
          <w:t xml:space="preserve"> по умолчанию для адресов выбранных получателей. Сервер отдает всю информацию о доставке сервисам доставки и ожидает от них о</w:t>
        </w:r>
        <w:r>
          <w:rPr>
            <w:rFonts w:cs="Times New Roman"/>
          </w:rPr>
          <w:t>твет. Если сообщение не доставлено, сообщение передается следующему в очереди сервису доставки, и от него ожидается ответ. Данный цикл продолжается, пока сервер не получит ответ с успешным статусом доставки или пока не перепробует все доступные сервисы доставки.</w:t>
        </w:r>
      </w:moveTo>
    </w:p>
    <w:p w14:paraId="1881E81F" w14:textId="77777777" w:rsidR="00FB3F13" w:rsidDel="00FB3F13" w:rsidRDefault="00FB3F13">
      <w:pPr>
        <w:rPr>
          <w:del w:id="22" w:author="Evgeny Sukharev" w:date="2021-03-27T00:18:00Z"/>
          <w:moveTo w:id="23" w:author="Evgeny Sukharev" w:date="2021-03-27T00:18:00Z"/>
          <w:rFonts w:cs="Times New Roman"/>
        </w:rPr>
        <w:pPrChange w:id="24" w:author="Evgeny Sukharev" w:date="2021-03-27T00:20:00Z">
          <w:pPr>
            <w:spacing w:before="240"/>
            <w:ind w:firstLine="708"/>
          </w:pPr>
        </w:pPrChange>
      </w:pPr>
      <w:moveTo w:id="25" w:author="Evgeny Sukharev" w:date="2021-03-27T00:18:00Z">
        <w:r>
          <w:rPr>
            <w:rFonts w:cs="Times New Roman"/>
          </w:rPr>
          <w:t>На заключительном этапе формируется подробная информация о доставке. Эта информация заносится в журнал отправителя.</w:t>
        </w:r>
      </w:moveTo>
    </w:p>
    <w:moveToRangeEnd w:id="13"/>
    <w:p w14:paraId="68FD596C" w14:textId="03216BF5" w:rsidR="00FB3F13" w:rsidRDefault="00FB3F13">
      <w:pPr>
        <w:rPr>
          <w:rFonts w:cs="Times New Roman"/>
        </w:rPr>
        <w:pPrChange w:id="26" w:author="Evgeny Sukharev" w:date="2021-03-27T00:20:00Z">
          <w:pPr>
            <w:spacing w:before="240"/>
            <w:ind w:firstLine="708"/>
          </w:pPr>
        </w:pPrChange>
      </w:pPr>
    </w:p>
    <w:p w14:paraId="7E7416B9" w14:textId="77777777" w:rsidR="00FA2C17" w:rsidRDefault="00FA2C17" w:rsidP="00FA2C17">
      <w:pPr>
        <w:keepNext/>
        <w:ind w:firstLine="0"/>
        <w:jc w:val="center"/>
      </w:pPr>
      <w:r w:rsidRPr="000B2F60">
        <w:rPr>
          <w:noProof/>
          <w:lang w:eastAsia="ru-RU"/>
        </w:rPr>
        <w:lastRenderedPageBreak/>
        <w:drawing>
          <wp:inline distT="0" distB="0" distL="0" distR="0" wp14:anchorId="5669C586" wp14:editId="66A4DD42">
            <wp:extent cx="5150019" cy="8828690"/>
            <wp:effectExtent l="0" t="0" r="0" b="0"/>
            <wp:docPr id="25" name="Рисунок 25" descr="C:\Users\r0ba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bar\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555" cy="8836466"/>
                    </a:xfrm>
                    <a:prstGeom prst="rect">
                      <a:avLst/>
                    </a:prstGeom>
                    <a:noFill/>
                    <a:ln>
                      <a:noFill/>
                    </a:ln>
                  </pic:spPr>
                </pic:pic>
              </a:graphicData>
            </a:graphic>
          </wp:inline>
        </w:drawing>
      </w:r>
    </w:p>
    <w:p w14:paraId="4698BA55" w14:textId="77777777" w:rsidR="00FA2C17" w:rsidRDefault="00FA2C17" w:rsidP="00FA2C17">
      <w:pPr>
        <w:pStyle w:val="ae"/>
        <w:rPr>
          <w:szCs w:val="28"/>
        </w:rPr>
      </w:pPr>
      <w:r>
        <w:t>Рис. 1.1. Процесс отправки сообщения</w:t>
      </w:r>
    </w:p>
    <w:p w14:paraId="6C3123EC" w14:textId="01159E14" w:rsidR="00FA2C17" w:rsidDel="00FB3F13" w:rsidRDefault="00FA2C17" w:rsidP="00FA2C17">
      <w:pPr>
        <w:ind w:firstLine="708"/>
        <w:rPr>
          <w:moveFrom w:id="27" w:author="Evgeny Sukharev" w:date="2021-03-27T00:18:00Z"/>
          <w:szCs w:val="28"/>
        </w:rPr>
      </w:pPr>
      <w:moveFromRangeStart w:id="28" w:author="Evgeny Sukharev" w:date="2021-03-27T00:18:00Z" w:name="move67696741"/>
      <w:moveFrom w:id="29" w:author="Evgeny Sukharev" w:date="2021-03-27T00:18:00Z">
        <w:r w:rsidDel="00FB3F13">
          <w:rPr>
            <w:szCs w:val="28"/>
          </w:rPr>
          <w:lastRenderedPageBreak/>
          <w:t>Отправка сообщения происходит асинхронно, т.е. отправитель вовлечен в процесс только до момента подтверждения отправки.</w:t>
        </w:r>
        <w:bookmarkStart w:id="30" w:name="_Toc67699393"/>
        <w:bookmarkStart w:id="31" w:name="_Toc67700137"/>
        <w:bookmarkStart w:id="32" w:name="_Toc68292066"/>
        <w:bookmarkStart w:id="33" w:name="_Toc68292118"/>
        <w:bookmarkStart w:id="34" w:name="_Toc68292172"/>
        <w:bookmarkStart w:id="35" w:name="_Toc68292225"/>
        <w:bookmarkStart w:id="36" w:name="_Toc68293606"/>
        <w:bookmarkStart w:id="37" w:name="_Toc68303816"/>
        <w:bookmarkEnd w:id="30"/>
        <w:bookmarkEnd w:id="31"/>
        <w:bookmarkEnd w:id="32"/>
        <w:bookmarkEnd w:id="33"/>
        <w:bookmarkEnd w:id="34"/>
        <w:bookmarkEnd w:id="35"/>
        <w:bookmarkEnd w:id="36"/>
        <w:bookmarkEnd w:id="37"/>
      </w:moveFrom>
    </w:p>
    <w:p w14:paraId="343BF4CB" w14:textId="0042928B" w:rsidR="00FA2C17" w:rsidDel="00FB3F13" w:rsidRDefault="00FA2C17" w:rsidP="00FA2C17">
      <w:pPr>
        <w:spacing w:before="240"/>
        <w:ind w:firstLine="708"/>
        <w:rPr>
          <w:moveFrom w:id="38" w:author="Evgeny Sukharev" w:date="2021-03-27T00:18:00Z"/>
          <w:rFonts w:cs="Times New Roman"/>
          <w:szCs w:val="28"/>
        </w:rPr>
      </w:pPr>
      <w:moveFrom w:id="39" w:author="Evgeny Sukharev" w:date="2021-03-27T00:18:00Z">
        <w:r w:rsidDel="00FB3F13">
          <w:rPr>
            <w:rFonts w:cs="Times New Roman"/>
            <w:szCs w:val="28"/>
          </w:rPr>
          <w:t xml:space="preserve">На первом шаге отправитель составляет сообщение, может прикрепить к нему какие-либо файлы, выбирает получателя или список получателей, при желании может выбрать предпочтительный сервис отправки или разные сервисы отправки для разных получателей, может отложить отправку на запланированное время, либо указать предпочтительные диапазоны времени отправки. По окончании конфигурирования сообщения пользователь жмет кнопку отправить. </w:t>
        </w:r>
        <w:bookmarkStart w:id="40" w:name="_Toc67699394"/>
        <w:bookmarkStart w:id="41" w:name="_Toc67700138"/>
        <w:bookmarkStart w:id="42" w:name="_Toc68292067"/>
        <w:bookmarkStart w:id="43" w:name="_Toc68292119"/>
        <w:bookmarkStart w:id="44" w:name="_Toc68292173"/>
        <w:bookmarkStart w:id="45" w:name="_Toc68292226"/>
        <w:bookmarkStart w:id="46" w:name="_Toc68293607"/>
        <w:bookmarkStart w:id="47" w:name="_Toc68303817"/>
        <w:bookmarkEnd w:id="40"/>
        <w:bookmarkEnd w:id="41"/>
        <w:bookmarkEnd w:id="42"/>
        <w:bookmarkEnd w:id="43"/>
        <w:bookmarkEnd w:id="44"/>
        <w:bookmarkEnd w:id="45"/>
        <w:bookmarkEnd w:id="46"/>
        <w:bookmarkEnd w:id="47"/>
      </w:moveFrom>
    </w:p>
    <w:p w14:paraId="7B2AE47D" w14:textId="423FF0ED" w:rsidR="00FA2C17" w:rsidDel="00FB3F13" w:rsidRDefault="00FA2C17" w:rsidP="00FA2C17">
      <w:pPr>
        <w:spacing w:before="240"/>
        <w:ind w:firstLine="708"/>
        <w:rPr>
          <w:moveFrom w:id="48" w:author="Evgeny Sukharev" w:date="2021-03-27T00:18:00Z"/>
          <w:rFonts w:cs="Times New Roman"/>
          <w:szCs w:val="28"/>
        </w:rPr>
      </w:pPr>
      <w:moveFrom w:id="49" w:author="Evgeny Sukharev" w:date="2021-03-27T00:18:00Z">
        <w:r w:rsidDel="00FB3F13">
          <w:rPr>
            <w:rFonts w:cs="Times New Roman"/>
            <w:szCs w:val="28"/>
          </w:rPr>
          <w:t xml:space="preserve">Далее сервис пытается отправить </w:t>
        </w:r>
        <w:r w:rsidRPr="00E31EAC" w:rsidDel="00FB3F13">
          <w:rPr>
            <w:rFonts w:cs="Times New Roman"/>
            <w:szCs w:val="28"/>
          </w:rPr>
          <w:t>сообщение получателям посредством выбранных</w:t>
        </w:r>
        <w:r w:rsidDel="00FB3F13">
          <w:rPr>
            <w:rFonts w:cs="Times New Roman"/>
            <w:szCs w:val="28"/>
          </w:rPr>
          <w:t xml:space="preserve"> </w:t>
        </w:r>
        <w:r w:rsidRPr="00E31EAC" w:rsidDel="00FB3F13">
          <w:rPr>
            <w:rFonts w:cs="Times New Roman"/>
            <w:szCs w:val="28"/>
          </w:rPr>
          <w:t>отправителем сервисов или сервис</w:t>
        </w:r>
        <w:r w:rsidDel="00FB3F13">
          <w:rPr>
            <w:rFonts w:cs="Times New Roman"/>
            <w:szCs w:val="28"/>
          </w:rPr>
          <w:t>ами</w:t>
        </w:r>
        <w:r w:rsidRPr="00E31EAC" w:rsidDel="00FB3F13">
          <w:rPr>
            <w:rFonts w:cs="Times New Roman"/>
            <w:szCs w:val="28"/>
          </w:rPr>
          <w:t>, выбранным</w:t>
        </w:r>
        <w:r w:rsidDel="00FB3F13">
          <w:rPr>
            <w:rFonts w:cs="Times New Roman"/>
            <w:szCs w:val="28"/>
          </w:rPr>
          <w:t>и</w:t>
        </w:r>
        <w:r w:rsidRPr="00E31EAC" w:rsidDel="00FB3F13">
          <w:rPr>
            <w:rFonts w:cs="Times New Roman"/>
            <w:szCs w:val="28"/>
          </w:rPr>
          <w:t xml:space="preserve"> по умолчанию для адресов выбранных получателей. Сервер отдает всю информацию о доставке сервисам доставки и ожидает от них о</w:t>
        </w:r>
        <w:r w:rsidDel="00FB3F13">
          <w:rPr>
            <w:rFonts w:cs="Times New Roman"/>
            <w:szCs w:val="28"/>
          </w:rPr>
          <w:t>твет. Если сообщение не доставлено, сообщение передается следующему в очереди сервису доставки, и от него ожидается ответ. Данный цикл продолжается, пока сервер не получит ответ с успешным статусом доставки или пока не перепробует все доступные сервисы доставки.</w:t>
        </w:r>
        <w:bookmarkStart w:id="50" w:name="_Toc67699395"/>
        <w:bookmarkStart w:id="51" w:name="_Toc67700139"/>
        <w:bookmarkStart w:id="52" w:name="_Toc68292068"/>
        <w:bookmarkStart w:id="53" w:name="_Toc68292120"/>
        <w:bookmarkStart w:id="54" w:name="_Toc68292174"/>
        <w:bookmarkStart w:id="55" w:name="_Toc68292227"/>
        <w:bookmarkStart w:id="56" w:name="_Toc68293608"/>
        <w:bookmarkStart w:id="57" w:name="_Toc68303818"/>
        <w:bookmarkEnd w:id="50"/>
        <w:bookmarkEnd w:id="51"/>
        <w:bookmarkEnd w:id="52"/>
        <w:bookmarkEnd w:id="53"/>
        <w:bookmarkEnd w:id="54"/>
        <w:bookmarkEnd w:id="55"/>
        <w:bookmarkEnd w:id="56"/>
        <w:bookmarkEnd w:id="57"/>
      </w:moveFrom>
    </w:p>
    <w:p w14:paraId="378C79F6" w14:textId="313D80F3" w:rsidR="00FA2C17" w:rsidDel="00FB3F13" w:rsidRDefault="00FA2C17" w:rsidP="00FA2C17">
      <w:pPr>
        <w:spacing w:before="240"/>
        <w:ind w:firstLine="708"/>
        <w:rPr>
          <w:moveFrom w:id="58" w:author="Evgeny Sukharev" w:date="2021-03-27T00:18:00Z"/>
          <w:rFonts w:cs="Times New Roman"/>
          <w:szCs w:val="28"/>
        </w:rPr>
      </w:pPr>
      <w:moveFrom w:id="59" w:author="Evgeny Sukharev" w:date="2021-03-27T00:18:00Z">
        <w:r w:rsidDel="00FB3F13">
          <w:rPr>
            <w:rFonts w:cs="Times New Roman"/>
            <w:szCs w:val="28"/>
          </w:rPr>
          <w:t>На заключительном этапе формируется подробная информация о доставке. Эта информация заносится в журнал отправителя.</w:t>
        </w:r>
        <w:bookmarkStart w:id="60" w:name="_Toc67699396"/>
        <w:bookmarkStart w:id="61" w:name="_Toc67700140"/>
        <w:bookmarkStart w:id="62" w:name="_Toc68292069"/>
        <w:bookmarkStart w:id="63" w:name="_Toc68292121"/>
        <w:bookmarkStart w:id="64" w:name="_Toc68292175"/>
        <w:bookmarkStart w:id="65" w:name="_Toc68292228"/>
        <w:bookmarkStart w:id="66" w:name="_Toc68293609"/>
        <w:bookmarkStart w:id="67" w:name="_Toc68303819"/>
        <w:bookmarkEnd w:id="60"/>
        <w:bookmarkEnd w:id="61"/>
        <w:bookmarkEnd w:id="62"/>
        <w:bookmarkEnd w:id="63"/>
        <w:bookmarkEnd w:id="64"/>
        <w:bookmarkEnd w:id="65"/>
        <w:bookmarkEnd w:id="66"/>
        <w:bookmarkEnd w:id="67"/>
      </w:moveFrom>
    </w:p>
    <w:p w14:paraId="232F913C" w14:textId="027C7246" w:rsidR="00FA2C17" w:rsidRPr="004C7D46" w:rsidRDefault="00FA2C17" w:rsidP="00FA2C17">
      <w:pPr>
        <w:pStyle w:val="3"/>
        <w:rPr>
          <w:b w:val="0"/>
          <w:i w:val="0"/>
        </w:rPr>
      </w:pPr>
      <w:bookmarkStart w:id="68" w:name="_Toc68303820"/>
      <w:moveFromRangeEnd w:id="28"/>
      <w:r>
        <w:t xml:space="preserve">Основные </w:t>
      </w:r>
      <w:bookmarkEnd w:id="68"/>
      <w:r w:rsidR="00A45494">
        <w:t>трудности при отправке сообщения</w:t>
      </w:r>
    </w:p>
    <w:p w14:paraId="72E36D7B" w14:textId="77777777" w:rsidR="00FA2C17" w:rsidRDefault="00FA2C17" w:rsidP="00FA2C17">
      <w:pPr>
        <w:ind w:firstLine="708"/>
        <w:rPr>
          <w:szCs w:val="28"/>
        </w:rPr>
      </w:pPr>
      <w:r>
        <w:rPr>
          <w:szCs w:val="28"/>
        </w:rPr>
        <w:t xml:space="preserve">Выделим основные, часто встречаемые проблемы, связанные с процессом отправки сообщений. </w:t>
      </w:r>
    </w:p>
    <w:p w14:paraId="19EBFADA" w14:textId="77777777" w:rsidR="00FA2C17" w:rsidRDefault="00FA2C17" w:rsidP="00FA2C17">
      <w:pPr>
        <w:ind w:firstLine="708"/>
        <w:rPr>
          <w:szCs w:val="28"/>
        </w:rPr>
      </w:pPr>
      <w:r>
        <w:rPr>
          <w:szCs w:val="28"/>
        </w:rPr>
        <w:t>К техническим проблемам отправки сообщения можно отнести следующие:</w:t>
      </w:r>
    </w:p>
    <w:p w14:paraId="0D0337B8" w14:textId="6378D707" w:rsidR="00FA2C17" w:rsidRDefault="003F24D8" w:rsidP="008C5951">
      <w:pPr>
        <w:pStyle w:val="a"/>
      </w:pPr>
      <w:r>
        <w:t>н</w:t>
      </w:r>
      <w:r w:rsidR="00FA2C17">
        <w:t xml:space="preserve">а </w:t>
      </w:r>
      <w:r w:rsidR="00FA2C17" w:rsidRPr="008C5951">
        <w:t>стороне</w:t>
      </w:r>
      <w:r w:rsidR="00FA2C17">
        <w:t xml:space="preserve"> сервера отправителя (указаны неверные реквизиты, сервер не настроен);</w:t>
      </w:r>
    </w:p>
    <w:p w14:paraId="4F7D3C00" w14:textId="779BA732" w:rsidR="00FA2C17" w:rsidRDefault="003F24D8" w:rsidP="00D52837">
      <w:pPr>
        <w:pStyle w:val="a"/>
      </w:pPr>
      <w:r>
        <w:t>н</w:t>
      </w:r>
      <w:r w:rsidR="00FA2C17">
        <w:t>а стороне сервера получателя (письмо считается спамом; письмо – не спам, но всё равно было отклонено, несуществующий адрес, почтовый ящик получателя переполнен).</w:t>
      </w:r>
    </w:p>
    <w:p w14:paraId="1273A1A5" w14:textId="77777777" w:rsidR="00FA2C17" w:rsidRDefault="00FA2C17" w:rsidP="00FA2C17">
      <w:pPr>
        <w:ind w:firstLine="708"/>
        <w:rPr>
          <w:szCs w:val="28"/>
        </w:rPr>
      </w:pPr>
      <w:r w:rsidRPr="00505A6F">
        <w:rPr>
          <w:szCs w:val="28"/>
        </w:rPr>
        <w:t xml:space="preserve">Как уже отмечалось выше, сервисы для отправки сообщений предоставляют свой функционал бесплатно до достижения определенного объема трафика (например, определенное количество отправленных сообщений в месяц). Таким образом, для использования некоторых сервисов придется приобретать </w:t>
      </w:r>
      <w:r>
        <w:rPr>
          <w:szCs w:val="28"/>
        </w:rPr>
        <w:t>один из платных</w:t>
      </w:r>
      <w:r w:rsidRPr="00505A6F">
        <w:rPr>
          <w:szCs w:val="28"/>
        </w:rPr>
        <w:t xml:space="preserve"> тариф</w:t>
      </w:r>
      <w:r>
        <w:rPr>
          <w:szCs w:val="28"/>
        </w:rPr>
        <w:t>ов</w:t>
      </w:r>
      <w:r w:rsidRPr="00505A6F">
        <w:rPr>
          <w:szCs w:val="28"/>
        </w:rPr>
        <w:t>.</w:t>
      </w:r>
    </w:p>
    <w:p w14:paraId="790D0204" w14:textId="77777777" w:rsidR="00FA2C17" w:rsidRDefault="00FA2C17" w:rsidP="00FA2C17">
      <w:pPr>
        <w:pStyle w:val="2"/>
        <w:rPr>
          <w:b w:val="0"/>
        </w:rPr>
      </w:pPr>
      <w:bookmarkStart w:id="69" w:name="_Toc44341647"/>
      <w:bookmarkStart w:id="70" w:name="_Toc68303821"/>
      <w:r>
        <w:t xml:space="preserve">Обзор </w:t>
      </w:r>
      <w:r w:rsidRPr="00DC5D62">
        <w:t>программ</w:t>
      </w:r>
      <w:r>
        <w:t>-аналогов</w:t>
      </w:r>
      <w:bookmarkEnd w:id="69"/>
      <w:bookmarkEnd w:id="70"/>
    </w:p>
    <w:p w14:paraId="031353CF" w14:textId="77777777" w:rsidR="00FA2C17" w:rsidRDefault="00FA2C17" w:rsidP="00FA2C17">
      <w:pPr>
        <w:rPr>
          <w:szCs w:val="28"/>
        </w:rPr>
      </w:pPr>
      <w:r>
        <w:rPr>
          <w:szCs w:val="28"/>
        </w:rPr>
        <w:t>В ходе обзора аналогов учитывались следующие функции:</w:t>
      </w:r>
    </w:p>
    <w:p w14:paraId="1782E586" w14:textId="3004BC52" w:rsidR="00FA2C17" w:rsidRDefault="00CB4CD2" w:rsidP="00FA2C17">
      <w:pPr>
        <w:pStyle w:val="a7"/>
        <w:numPr>
          <w:ilvl w:val="0"/>
          <w:numId w:val="6"/>
        </w:numPr>
        <w:spacing w:after="160"/>
        <w:ind w:left="1134" w:hanging="425"/>
        <w:rPr>
          <w:szCs w:val="28"/>
        </w:rPr>
      </w:pPr>
      <w:r>
        <w:rPr>
          <w:szCs w:val="28"/>
        </w:rPr>
        <w:t>о</w:t>
      </w:r>
      <w:r w:rsidR="00FA2C17">
        <w:rPr>
          <w:szCs w:val="28"/>
        </w:rPr>
        <w:t>тправка сообщения;</w:t>
      </w:r>
    </w:p>
    <w:p w14:paraId="13ABF770" w14:textId="7663206E" w:rsidR="00FA2C17" w:rsidRDefault="00CB4CD2" w:rsidP="00FA2C17">
      <w:pPr>
        <w:pStyle w:val="a7"/>
        <w:numPr>
          <w:ilvl w:val="0"/>
          <w:numId w:val="6"/>
        </w:numPr>
        <w:spacing w:after="160"/>
        <w:ind w:left="1134" w:hanging="425"/>
        <w:rPr>
          <w:szCs w:val="28"/>
        </w:rPr>
      </w:pPr>
      <w:r>
        <w:rPr>
          <w:szCs w:val="28"/>
        </w:rPr>
        <w:t>в</w:t>
      </w:r>
      <w:r w:rsidR="00FA2C17">
        <w:rPr>
          <w:szCs w:val="28"/>
        </w:rPr>
        <w:t>озможность конфигурирования способа доставки;</w:t>
      </w:r>
    </w:p>
    <w:p w14:paraId="47403F2E" w14:textId="254D5E32" w:rsidR="00FA2C17" w:rsidRDefault="00CB4CD2" w:rsidP="00FA2C17">
      <w:pPr>
        <w:pStyle w:val="a7"/>
        <w:numPr>
          <w:ilvl w:val="0"/>
          <w:numId w:val="6"/>
        </w:numPr>
        <w:spacing w:after="160"/>
        <w:ind w:left="1134" w:hanging="425"/>
        <w:rPr>
          <w:szCs w:val="28"/>
        </w:rPr>
      </w:pPr>
      <w:r>
        <w:rPr>
          <w:szCs w:val="28"/>
        </w:rPr>
        <w:t>н</w:t>
      </w:r>
      <w:r w:rsidR="00FA2C17">
        <w:rPr>
          <w:szCs w:val="28"/>
        </w:rPr>
        <w:t>аличие повторной отправки недоставленного сообщения;</w:t>
      </w:r>
    </w:p>
    <w:p w14:paraId="06C4AA18" w14:textId="29CBA4DE" w:rsidR="00FA2C17" w:rsidRDefault="00CB4CD2" w:rsidP="00FA2C17">
      <w:pPr>
        <w:pStyle w:val="a7"/>
        <w:numPr>
          <w:ilvl w:val="0"/>
          <w:numId w:val="6"/>
        </w:numPr>
        <w:spacing w:after="160"/>
        <w:ind w:left="1134" w:hanging="425"/>
        <w:rPr>
          <w:szCs w:val="28"/>
        </w:rPr>
      </w:pPr>
      <w:r>
        <w:rPr>
          <w:szCs w:val="28"/>
        </w:rPr>
        <w:t>н</w:t>
      </w:r>
      <w:r w:rsidR="00FA2C17">
        <w:rPr>
          <w:szCs w:val="28"/>
        </w:rPr>
        <w:t>аличие и объем информации о доставке.</w:t>
      </w:r>
    </w:p>
    <w:p w14:paraId="41BE2127" w14:textId="4CB1A1FD" w:rsidR="00FA2C17" w:rsidRDefault="00EA3CA1" w:rsidP="00FA2C17">
      <w:pPr>
        <w:rPr>
          <w:szCs w:val="28"/>
        </w:rPr>
      </w:pPr>
      <w:r>
        <w:rPr>
          <w:szCs w:val="28"/>
        </w:rPr>
        <w:t>Полных</w:t>
      </w:r>
      <w:r w:rsidR="00FA2C17">
        <w:rPr>
          <w:szCs w:val="28"/>
        </w:rPr>
        <w:t xml:space="preserve"> программ-аналогов найдено не было. Поэтому были рассмотрены сервисы, частично реализующие рассмотренные функции</w:t>
      </w:r>
      <w:r w:rsidR="00FA2C17" w:rsidRPr="000B41E6">
        <w:rPr>
          <w:szCs w:val="28"/>
        </w:rPr>
        <w:t>:</w:t>
      </w:r>
    </w:p>
    <w:p w14:paraId="360AA51E" w14:textId="77777777" w:rsidR="00FA2C17" w:rsidRDefault="00FA2C17" w:rsidP="008D2DF0">
      <w:pPr>
        <w:pStyle w:val="a7"/>
        <w:numPr>
          <w:ilvl w:val="0"/>
          <w:numId w:val="8"/>
        </w:numPr>
        <w:spacing w:after="160"/>
        <w:ind w:left="1134" w:hanging="425"/>
        <w:rPr>
          <w:szCs w:val="28"/>
          <w:lang w:val="en-US"/>
        </w:rPr>
      </w:pPr>
      <w:r w:rsidRPr="000B41E6">
        <w:rPr>
          <w:szCs w:val="28"/>
          <w:lang w:val="en-US"/>
        </w:rPr>
        <w:t>Amazon Simple Email Service;</w:t>
      </w:r>
    </w:p>
    <w:p w14:paraId="516D4278" w14:textId="77777777" w:rsidR="00FA2C17" w:rsidRDefault="00FA2C17" w:rsidP="008D2DF0">
      <w:pPr>
        <w:pStyle w:val="a7"/>
        <w:numPr>
          <w:ilvl w:val="0"/>
          <w:numId w:val="8"/>
        </w:numPr>
        <w:spacing w:after="160"/>
        <w:ind w:left="1134" w:hanging="425"/>
        <w:rPr>
          <w:szCs w:val="28"/>
          <w:lang w:val="en-US"/>
        </w:rPr>
      </w:pPr>
      <w:proofErr w:type="spellStart"/>
      <w:r>
        <w:rPr>
          <w:szCs w:val="28"/>
          <w:lang w:val="en-US"/>
        </w:rPr>
        <w:t>SendGrid</w:t>
      </w:r>
      <w:proofErr w:type="spellEnd"/>
      <w:r>
        <w:rPr>
          <w:szCs w:val="28"/>
          <w:lang w:val="en-US"/>
        </w:rPr>
        <w:t>;</w:t>
      </w:r>
    </w:p>
    <w:p w14:paraId="679BD5E0" w14:textId="77777777" w:rsidR="00FA2C17" w:rsidRPr="00577E0D" w:rsidRDefault="00FA2C17" w:rsidP="008D2DF0">
      <w:pPr>
        <w:pStyle w:val="a7"/>
        <w:numPr>
          <w:ilvl w:val="0"/>
          <w:numId w:val="8"/>
        </w:numPr>
        <w:spacing w:after="160"/>
        <w:ind w:left="1134" w:hanging="425"/>
        <w:rPr>
          <w:szCs w:val="28"/>
          <w:lang w:val="en-US"/>
        </w:rPr>
      </w:pPr>
      <w:r>
        <w:rPr>
          <w:szCs w:val="28"/>
          <w:lang w:val="en-US"/>
        </w:rPr>
        <w:t>Tin-cat</w:t>
      </w:r>
      <w:r>
        <w:rPr>
          <w:szCs w:val="28"/>
        </w:rPr>
        <w:t>.</w:t>
      </w:r>
    </w:p>
    <w:p w14:paraId="6068DBDF" w14:textId="77777777" w:rsidR="00FA2C17" w:rsidRPr="000379E4" w:rsidRDefault="00FA2C17" w:rsidP="00FA2C17">
      <w:pPr>
        <w:pStyle w:val="3"/>
      </w:pPr>
      <w:bookmarkStart w:id="71" w:name="_Toc68303822"/>
      <w:proofErr w:type="spellStart"/>
      <w:r w:rsidRPr="00D83368">
        <w:lastRenderedPageBreak/>
        <w:t>Amazon</w:t>
      </w:r>
      <w:proofErr w:type="spellEnd"/>
      <w:r w:rsidRPr="000379E4">
        <w:t xml:space="preserve"> </w:t>
      </w:r>
      <w:r w:rsidRPr="000379E4">
        <w:rPr>
          <w:lang w:val="en-US"/>
        </w:rPr>
        <w:t>SES</w:t>
      </w:r>
      <w:bookmarkEnd w:id="71"/>
    </w:p>
    <w:p w14:paraId="31C7F0A0" w14:textId="646FA2C2" w:rsidR="00FA2C17" w:rsidRDefault="00FA2C17" w:rsidP="00FA2C17">
      <w:pPr>
        <w:rPr>
          <w:szCs w:val="28"/>
        </w:rPr>
      </w:pPr>
      <w:proofErr w:type="spellStart"/>
      <w:r w:rsidRPr="009642E2">
        <w:rPr>
          <w:szCs w:val="28"/>
        </w:rPr>
        <w:t>Amazon</w:t>
      </w:r>
      <w:proofErr w:type="spellEnd"/>
      <w:r w:rsidRPr="009642E2">
        <w:rPr>
          <w:szCs w:val="28"/>
        </w:rPr>
        <w:t xml:space="preserve"> </w:t>
      </w:r>
      <w:proofErr w:type="spellStart"/>
      <w:r w:rsidRPr="009642E2">
        <w:rPr>
          <w:szCs w:val="28"/>
        </w:rPr>
        <w:t>Simple</w:t>
      </w:r>
      <w:proofErr w:type="spellEnd"/>
      <w:r w:rsidRPr="009642E2">
        <w:rPr>
          <w:szCs w:val="28"/>
        </w:rPr>
        <w:t xml:space="preserve"> </w:t>
      </w:r>
      <w:proofErr w:type="spellStart"/>
      <w:r w:rsidRPr="009642E2">
        <w:rPr>
          <w:szCs w:val="28"/>
        </w:rPr>
        <w:t>Email</w:t>
      </w:r>
      <w:proofErr w:type="spellEnd"/>
      <w:r w:rsidRPr="009642E2">
        <w:rPr>
          <w:szCs w:val="28"/>
        </w:rPr>
        <w:t xml:space="preserve"> </w:t>
      </w:r>
      <w:proofErr w:type="spellStart"/>
      <w:r w:rsidRPr="009642E2">
        <w:rPr>
          <w:szCs w:val="28"/>
        </w:rPr>
        <w:t>Service</w:t>
      </w:r>
      <w:proofErr w:type="spellEnd"/>
      <w:r w:rsidRPr="00292899">
        <w:rPr>
          <w:szCs w:val="28"/>
        </w:rPr>
        <w:t xml:space="preserve"> [</w:t>
      </w:r>
      <w:r w:rsidR="00E11430" w:rsidRPr="006400C2">
        <w:rPr>
          <w:szCs w:val="28"/>
        </w:rPr>
        <w:t>5</w:t>
      </w:r>
      <w:r w:rsidRPr="00292899">
        <w:rPr>
          <w:szCs w:val="28"/>
        </w:rPr>
        <w:t xml:space="preserve">] </w:t>
      </w:r>
      <w:r w:rsidRPr="009642E2">
        <w:rPr>
          <w:szCs w:val="28"/>
        </w:rPr>
        <w:t xml:space="preserve">– это экономичный, гибкий и масштабируемый сервис электронной почты, с помощью которого разработчики могут отправлять электронные письма из любого приложения. </w:t>
      </w:r>
      <w:r w:rsidR="002B4C32">
        <w:rPr>
          <w:szCs w:val="28"/>
          <w:lang w:val="en-US"/>
        </w:rPr>
        <w:t>Amazon</w:t>
      </w:r>
      <w:r w:rsidR="002B4C32" w:rsidRPr="002B4C32">
        <w:rPr>
          <w:szCs w:val="28"/>
        </w:rPr>
        <w:t xml:space="preserve"> </w:t>
      </w:r>
      <w:r w:rsidR="002B4C32">
        <w:rPr>
          <w:szCs w:val="28"/>
          <w:lang w:val="en-US"/>
        </w:rPr>
        <w:t>SES</w:t>
      </w:r>
      <w:r w:rsidR="002B4C32" w:rsidRPr="002B4C32">
        <w:rPr>
          <w:szCs w:val="28"/>
        </w:rPr>
        <w:t xml:space="preserve"> </w:t>
      </w:r>
      <w:r w:rsidR="002B4C32">
        <w:rPr>
          <w:szCs w:val="28"/>
        </w:rPr>
        <w:t xml:space="preserve">предоставляет гибкую конфигурацию, в том числе возможность </w:t>
      </w:r>
      <w:r w:rsidRPr="009642E2">
        <w:rPr>
          <w:szCs w:val="28"/>
        </w:rPr>
        <w:t>выбрать несколько вариантов использования электронной почты, включая отправку транзакций, маркетинговых писем или выполнение массо</w:t>
      </w:r>
      <w:r w:rsidR="00294304">
        <w:rPr>
          <w:szCs w:val="28"/>
        </w:rPr>
        <w:t>вой рассылки.</w:t>
      </w:r>
    </w:p>
    <w:p w14:paraId="5E66F234" w14:textId="3F422DF6" w:rsidR="00FA2C17" w:rsidRDefault="006D7949" w:rsidP="00FA2C17">
      <w:pPr>
        <w:rPr>
          <w:szCs w:val="28"/>
        </w:rPr>
      </w:pPr>
      <w:r>
        <w:rPr>
          <w:szCs w:val="28"/>
          <w:lang w:val="en-US"/>
        </w:rPr>
        <w:t>Amazon</w:t>
      </w:r>
      <w:r w:rsidRPr="00857DB0">
        <w:rPr>
          <w:szCs w:val="28"/>
        </w:rPr>
        <w:t xml:space="preserve"> </w:t>
      </w:r>
      <w:r>
        <w:rPr>
          <w:szCs w:val="28"/>
          <w:lang w:val="en-US"/>
        </w:rPr>
        <w:t>SES</w:t>
      </w:r>
      <w:r w:rsidR="00FA2C17">
        <w:rPr>
          <w:szCs w:val="28"/>
        </w:rPr>
        <w:t xml:space="preserve"> обладает целым рядом сильных сторон:</w:t>
      </w:r>
    </w:p>
    <w:p w14:paraId="2E66AB0E" w14:textId="4531C900" w:rsidR="00FA2C17" w:rsidRDefault="00CB4CD2" w:rsidP="008D2DF0">
      <w:pPr>
        <w:pStyle w:val="a7"/>
        <w:numPr>
          <w:ilvl w:val="0"/>
          <w:numId w:val="9"/>
        </w:numPr>
        <w:spacing w:after="160"/>
        <w:ind w:left="1134" w:hanging="425"/>
        <w:rPr>
          <w:szCs w:val="28"/>
        </w:rPr>
      </w:pPr>
      <w:r>
        <w:rPr>
          <w:szCs w:val="28"/>
        </w:rPr>
        <w:t>б</w:t>
      </w:r>
      <w:r w:rsidR="00FA2C17">
        <w:rPr>
          <w:szCs w:val="28"/>
        </w:rPr>
        <w:t>ыстрая интеграция;</w:t>
      </w:r>
    </w:p>
    <w:p w14:paraId="33BCFCB9" w14:textId="1670A2C7" w:rsidR="00FA2C17" w:rsidRDefault="00CB4CD2" w:rsidP="008D2DF0">
      <w:pPr>
        <w:pStyle w:val="a7"/>
        <w:numPr>
          <w:ilvl w:val="0"/>
          <w:numId w:val="9"/>
        </w:numPr>
        <w:spacing w:after="160"/>
        <w:ind w:left="1134" w:hanging="425"/>
        <w:rPr>
          <w:szCs w:val="28"/>
        </w:rPr>
      </w:pPr>
      <w:r>
        <w:rPr>
          <w:szCs w:val="28"/>
        </w:rPr>
        <w:t>э</w:t>
      </w:r>
      <w:r w:rsidR="00FA2C17">
        <w:rPr>
          <w:szCs w:val="28"/>
        </w:rPr>
        <w:t>ффективная отправка сообщений;</w:t>
      </w:r>
    </w:p>
    <w:p w14:paraId="7438075E" w14:textId="09E93CF4" w:rsidR="00FA2C17" w:rsidRDefault="00CB4CD2" w:rsidP="008D2DF0">
      <w:pPr>
        <w:pStyle w:val="a7"/>
        <w:numPr>
          <w:ilvl w:val="0"/>
          <w:numId w:val="9"/>
        </w:numPr>
        <w:spacing w:after="160"/>
        <w:ind w:left="1134" w:hanging="425"/>
        <w:rPr>
          <w:szCs w:val="28"/>
        </w:rPr>
      </w:pPr>
      <w:r>
        <w:rPr>
          <w:szCs w:val="28"/>
        </w:rPr>
        <w:t>о</w:t>
      </w:r>
      <w:r w:rsidR="00FA2C17">
        <w:rPr>
          <w:szCs w:val="28"/>
        </w:rPr>
        <w:t>птимизация доставки;</w:t>
      </w:r>
    </w:p>
    <w:p w14:paraId="247F89E6" w14:textId="2CF59361" w:rsidR="00FA2C17" w:rsidRDefault="00CB4CD2" w:rsidP="008D2DF0">
      <w:pPr>
        <w:pStyle w:val="a7"/>
        <w:numPr>
          <w:ilvl w:val="0"/>
          <w:numId w:val="9"/>
        </w:numPr>
        <w:spacing w:after="160"/>
        <w:ind w:left="1134" w:hanging="425"/>
        <w:rPr>
          <w:szCs w:val="28"/>
        </w:rPr>
      </w:pPr>
      <w:r>
        <w:rPr>
          <w:szCs w:val="28"/>
        </w:rPr>
        <w:t>б</w:t>
      </w:r>
      <w:r w:rsidR="00FA2C17">
        <w:rPr>
          <w:szCs w:val="28"/>
        </w:rPr>
        <w:t>езопасное масш</w:t>
      </w:r>
      <w:r w:rsidR="00FA2C17" w:rsidRPr="0048155B">
        <w:rPr>
          <w:szCs w:val="28"/>
        </w:rPr>
        <w:t>т</w:t>
      </w:r>
      <w:r w:rsidR="00FA2C17">
        <w:rPr>
          <w:szCs w:val="28"/>
        </w:rPr>
        <w:t>а</w:t>
      </w:r>
      <w:r w:rsidR="00FA2C17" w:rsidRPr="0048155B">
        <w:rPr>
          <w:szCs w:val="28"/>
        </w:rPr>
        <w:t>бирование.</w:t>
      </w:r>
    </w:p>
    <w:p w14:paraId="4BDA13FF" w14:textId="77777777" w:rsidR="00FA2C17" w:rsidRDefault="00FA2C17" w:rsidP="00FA2C17">
      <w:pPr>
        <w:rPr>
          <w:szCs w:val="28"/>
        </w:rPr>
      </w:pPr>
      <w:r>
        <w:rPr>
          <w:szCs w:val="28"/>
        </w:rPr>
        <w:t>Данный сервис широко применяется для отправки мгновенных сообщений в ответ на действия пользователя, например, для подтверждения регистрации или восстановления пароля, а также хорошо подходит для массовых рассылок.</w:t>
      </w:r>
    </w:p>
    <w:p w14:paraId="083DF681" w14:textId="672A1475" w:rsidR="00FA2C17" w:rsidRDefault="00857DB0" w:rsidP="00FA2C17">
      <w:pPr>
        <w:rPr>
          <w:szCs w:val="28"/>
        </w:rPr>
      </w:pPr>
      <w:r>
        <w:rPr>
          <w:szCs w:val="28"/>
        </w:rPr>
        <w:t xml:space="preserve">При этом </w:t>
      </w:r>
      <w:r>
        <w:rPr>
          <w:szCs w:val="28"/>
          <w:lang w:val="en-US"/>
        </w:rPr>
        <w:t>Amazon</w:t>
      </w:r>
      <w:r w:rsidRPr="00857DB0">
        <w:rPr>
          <w:szCs w:val="28"/>
        </w:rPr>
        <w:t xml:space="preserve"> </w:t>
      </w:r>
      <w:r>
        <w:rPr>
          <w:szCs w:val="28"/>
          <w:lang w:val="en-US"/>
        </w:rPr>
        <w:t>SES</w:t>
      </w:r>
      <w:r w:rsidR="00FA2C17">
        <w:rPr>
          <w:szCs w:val="28"/>
        </w:rPr>
        <w:t xml:space="preserve"> не лишен </w:t>
      </w:r>
      <w:r w:rsidR="003F24D8">
        <w:rPr>
          <w:szCs w:val="28"/>
        </w:rPr>
        <w:t>недостатков</w:t>
      </w:r>
      <w:r w:rsidR="00FA2C17">
        <w:rPr>
          <w:szCs w:val="28"/>
        </w:rPr>
        <w:t>:</w:t>
      </w:r>
    </w:p>
    <w:p w14:paraId="4C2676AC" w14:textId="51C355E9" w:rsidR="00FA2C17" w:rsidRPr="00D12573" w:rsidRDefault="003F24D8" w:rsidP="008D2DF0">
      <w:pPr>
        <w:pStyle w:val="a7"/>
        <w:numPr>
          <w:ilvl w:val="0"/>
          <w:numId w:val="10"/>
        </w:numPr>
        <w:spacing w:after="160"/>
        <w:ind w:left="1134" w:hanging="425"/>
        <w:rPr>
          <w:szCs w:val="28"/>
        </w:rPr>
      </w:pPr>
      <w:r>
        <w:rPr>
          <w:szCs w:val="28"/>
        </w:rPr>
        <w:t>с</w:t>
      </w:r>
      <w:r w:rsidR="00FA2C17" w:rsidRPr="00D12573">
        <w:rPr>
          <w:szCs w:val="28"/>
        </w:rPr>
        <w:t>корость отправки сообщений</w:t>
      </w:r>
      <w:r w:rsidR="00FA2C17">
        <w:rPr>
          <w:szCs w:val="28"/>
        </w:rPr>
        <w:t xml:space="preserve"> снижена из-за сложного алгоритма определения пути доставки</w:t>
      </w:r>
      <w:r w:rsidR="00FA2C17" w:rsidRPr="00D12573">
        <w:rPr>
          <w:szCs w:val="28"/>
        </w:rPr>
        <w:t>;</w:t>
      </w:r>
    </w:p>
    <w:p w14:paraId="7AA38D15" w14:textId="10109FC1" w:rsidR="00FA2C17" w:rsidRPr="00D12573" w:rsidRDefault="00D90585" w:rsidP="008D2DF0">
      <w:pPr>
        <w:pStyle w:val="a7"/>
        <w:numPr>
          <w:ilvl w:val="0"/>
          <w:numId w:val="10"/>
        </w:numPr>
        <w:spacing w:after="160"/>
        <w:ind w:left="1134" w:hanging="425"/>
        <w:rPr>
          <w:szCs w:val="28"/>
        </w:rPr>
      </w:pPr>
      <w:r>
        <w:rPr>
          <w:szCs w:val="28"/>
        </w:rPr>
        <w:t xml:space="preserve">относительная </w:t>
      </w:r>
      <w:r w:rsidR="003F24D8">
        <w:rPr>
          <w:szCs w:val="28"/>
        </w:rPr>
        <w:t>н</w:t>
      </w:r>
      <w:r w:rsidR="00FA2C17" w:rsidRPr="00D12573">
        <w:rPr>
          <w:szCs w:val="28"/>
        </w:rPr>
        <w:t>енадежность (</w:t>
      </w:r>
      <w:r w:rsidR="00FA2C17">
        <w:rPr>
          <w:szCs w:val="28"/>
        </w:rPr>
        <w:t>в случае неудачной доставки сервис лишь попытается поменять маршрут доставки</w:t>
      </w:r>
      <w:r w:rsidR="00FA2C17" w:rsidRPr="00D12573">
        <w:rPr>
          <w:szCs w:val="28"/>
        </w:rPr>
        <w:t>).</w:t>
      </w:r>
    </w:p>
    <w:p w14:paraId="6F684E58" w14:textId="77777777" w:rsidR="00FA2C17" w:rsidRPr="000379E4" w:rsidRDefault="00FA2C17" w:rsidP="00FA2C17">
      <w:pPr>
        <w:pStyle w:val="3"/>
        <w:rPr>
          <w:lang w:val="en-US"/>
        </w:rPr>
      </w:pPr>
      <w:bookmarkStart w:id="72" w:name="_Toc68303823"/>
      <w:proofErr w:type="spellStart"/>
      <w:r w:rsidRPr="00D83368">
        <w:t>Sendgrid</w:t>
      </w:r>
      <w:bookmarkEnd w:id="72"/>
      <w:proofErr w:type="spellEnd"/>
    </w:p>
    <w:p w14:paraId="0F927F95" w14:textId="05515BED" w:rsidR="00FA2C17" w:rsidRDefault="00FA2C17" w:rsidP="00FA2C17">
      <w:pPr>
        <w:ind w:firstLine="708"/>
        <w:rPr>
          <w:szCs w:val="28"/>
        </w:rPr>
      </w:pPr>
      <w:proofErr w:type="spellStart"/>
      <w:r w:rsidRPr="004D2504">
        <w:rPr>
          <w:szCs w:val="28"/>
        </w:rPr>
        <w:t>Sendgrid</w:t>
      </w:r>
      <w:proofErr w:type="spellEnd"/>
      <w:r w:rsidRPr="004D2504">
        <w:rPr>
          <w:szCs w:val="28"/>
        </w:rPr>
        <w:t xml:space="preserve"> </w:t>
      </w:r>
      <w:r w:rsidRPr="00DB18CD">
        <w:rPr>
          <w:szCs w:val="28"/>
        </w:rPr>
        <w:t>[</w:t>
      </w:r>
      <w:r w:rsidR="006400C2" w:rsidRPr="00D90A2C">
        <w:rPr>
          <w:szCs w:val="28"/>
        </w:rPr>
        <w:t>6</w:t>
      </w:r>
      <w:r w:rsidRPr="00DB18CD">
        <w:rPr>
          <w:szCs w:val="28"/>
        </w:rPr>
        <w:t>]</w:t>
      </w:r>
      <w:r w:rsidRPr="00CF7E44">
        <w:rPr>
          <w:szCs w:val="28"/>
        </w:rPr>
        <w:t xml:space="preserve"> </w:t>
      </w:r>
      <w:r w:rsidRPr="004D2504">
        <w:rPr>
          <w:szCs w:val="28"/>
        </w:rPr>
        <w:t>запущен в 2017 году. Заменяет пользователям индивидуальные почтовые серверы, анализирует репутацию почтовых рассылок, не требует дополнительных затрат для масштабирования инфраструктуры.</w:t>
      </w:r>
    </w:p>
    <w:p w14:paraId="0235231E" w14:textId="77777777" w:rsidR="00FA2C17" w:rsidRPr="002072EB" w:rsidRDefault="00FA2C17" w:rsidP="00FA2C17">
      <w:pPr>
        <w:ind w:firstLine="708"/>
        <w:rPr>
          <w:szCs w:val="28"/>
        </w:rPr>
      </w:pPr>
      <w:r w:rsidRPr="002072EB">
        <w:rPr>
          <w:szCs w:val="28"/>
        </w:rPr>
        <w:t xml:space="preserve">Сервис </w:t>
      </w:r>
      <w:proofErr w:type="spellStart"/>
      <w:r w:rsidRPr="004D2504">
        <w:rPr>
          <w:szCs w:val="28"/>
        </w:rPr>
        <w:t>Sendgrid</w:t>
      </w:r>
      <w:proofErr w:type="spellEnd"/>
      <w:r w:rsidRPr="004D2504">
        <w:rPr>
          <w:szCs w:val="28"/>
        </w:rPr>
        <w:t xml:space="preserve"> </w:t>
      </w:r>
      <w:r w:rsidRPr="002072EB">
        <w:rPr>
          <w:szCs w:val="28"/>
        </w:rPr>
        <w:t>предлагает каждом</w:t>
      </w:r>
      <w:r>
        <w:rPr>
          <w:szCs w:val="28"/>
        </w:rPr>
        <w:t>у пользователю стать партнёром:</w:t>
      </w:r>
    </w:p>
    <w:p w14:paraId="4B90DAEA" w14:textId="44162BB5" w:rsidR="00FA2C17" w:rsidRPr="002072EB" w:rsidRDefault="0009260E" w:rsidP="00D52837">
      <w:pPr>
        <w:pStyle w:val="a"/>
      </w:pPr>
      <w:r>
        <w:t>п</w:t>
      </w:r>
      <w:r w:rsidR="00FA2C17" w:rsidRPr="002072EB">
        <w:t>артнёрам агентства предоставляются инструменты для управления почтовыми программами клиентов с одной платфо</w:t>
      </w:r>
      <w:r w:rsidR="00FA2C17">
        <w:t>р</w:t>
      </w:r>
      <w:r w:rsidR="00FA2C17" w:rsidRPr="002072EB">
        <w:t>мы;</w:t>
      </w:r>
    </w:p>
    <w:p w14:paraId="0F2B1283" w14:textId="5ACF771A" w:rsidR="00FA2C17" w:rsidRPr="002072EB" w:rsidRDefault="0009260E" w:rsidP="00D52837">
      <w:pPr>
        <w:pStyle w:val="a"/>
      </w:pPr>
      <w:r>
        <w:lastRenderedPageBreak/>
        <w:t>п</w:t>
      </w:r>
      <w:r w:rsidR="00FA2C17" w:rsidRPr="002072EB">
        <w:t>артнёры по рынку, после согласования с администрацией, добавляют собственные инструменты и продают их более чем 60-тысячной «горячей» аудитории;</w:t>
      </w:r>
    </w:p>
    <w:p w14:paraId="0271EB5C" w14:textId="77777777" w:rsidR="00FA2C17" w:rsidRPr="002072EB" w:rsidRDefault="00FA2C17" w:rsidP="00D52837">
      <w:pPr>
        <w:pStyle w:val="a"/>
      </w:pPr>
      <w:r w:rsidRPr="002072EB">
        <w:t>OEM-пар</w:t>
      </w:r>
      <w:r>
        <w:t>т</w:t>
      </w:r>
      <w:r w:rsidRPr="002072EB">
        <w:t>нёры могут рассылать письма без подписи «</w:t>
      </w:r>
      <w:proofErr w:type="spellStart"/>
      <w:r w:rsidRPr="002072EB">
        <w:t>via</w:t>
      </w:r>
      <w:proofErr w:type="spellEnd"/>
      <w:r w:rsidRPr="002072EB">
        <w:t xml:space="preserve"> sendgrid.net»;</w:t>
      </w:r>
    </w:p>
    <w:p w14:paraId="675ECBA3" w14:textId="3F8809BF" w:rsidR="00FA2C17" w:rsidRDefault="0009260E" w:rsidP="00D52837">
      <w:pPr>
        <w:pStyle w:val="a"/>
      </w:pPr>
      <w:r>
        <w:t>п</w:t>
      </w:r>
      <w:r w:rsidR="00FA2C17" w:rsidRPr="002072EB">
        <w:t xml:space="preserve">артнёры-посредники занимаются перепродажей услуг </w:t>
      </w:r>
      <w:proofErr w:type="spellStart"/>
      <w:r w:rsidR="00FA2C17">
        <w:rPr>
          <w:lang w:val="en-US"/>
        </w:rPr>
        <w:t>Sendgrid</w:t>
      </w:r>
      <w:proofErr w:type="spellEnd"/>
      <w:r w:rsidR="00FA2C17" w:rsidRPr="002072EB">
        <w:t xml:space="preserve"> своим пользователям, экономя собственные ресурсы.</w:t>
      </w:r>
    </w:p>
    <w:p w14:paraId="3AB7144B" w14:textId="77777777" w:rsidR="00FA2C17" w:rsidRPr="002072EB" w:rsidRDefault="00FA2C17" w:rsidP="00FA2C17">
      <w:pPr>
        <w:rPr>
          <w:szCs w:val="28"/>
        </w:rPr>
      </w:pPr>
      <w:r w:rsidRPr="002072EB">
        <w:rPr>
          <w:szCs w:val="28"/>
        </w:rPr>
        <w:t>В бесплатной версии сервиса пользователю предоставляют 40 тыс. бесплатных электронных писем на 30 дней. По истечению месяца, можно использовать бесплатную версию сервиса с ограничением 100 писем в день.</w:t>
      </w:r>
    </w:p>
    <w:p w14:paraId="1C925731" w14:textId="77777777" w:rsidR="00FA2C17" w:rsidRPr="002072EB" w:rsidRDefault="00FA2C17" w:rsidP="00FA2C17">
      <w:pPr>
        <w:rPr>
          <w:szCs w:val="28"/>
        </w:rPr>
      </w:pPr>
      <w:r w:rsidRPr="002072EB">
        <w:rPr>
          <w:szCs w:val="28"/>
        </w:rPr>
        <w:t>Итоговая стоимость услуг зависит от выбранного плана и к</w:t>
      </w:r>
      <w:r>
        <w:rPr>
          <w:szCs w:val="28"/>
        </w:rPr>
        <w:t>оличества отправленных писем</w:t>
      </w:r>
      <w:r w:rsidRPr="002072EB">
        <w:rPr>
          <w:szCs w:val="28"/>
        </w:rPr>
        <w:t>.</w:t>
      </w:r>
    </w:p>
    <w:p w14:paraId="3527B364" w14:textId="77777777" w:rsidR="00FA2C17" w:rsidRPr="002072EB" w:rsidRDefault="00FA2C17" w:rsidP="00FA2C17">
      <w:pPr>
        <w:ind w:firstLine="708"/>
        <w:rPr>
          <w:szCs w:val="28"/>
        </w:rPr>
      </w:pPr>
      <w:r w:rsidRPr="002072EB">
        <w:rPr>
          <w:szCs w:val="28"/>
        </w:rPr>
        <w:t xml:space="preserve">Для увеличения производительности можно приобрести дополнительные IP-адреса за </w:t>
      </w:r>
      <w:r>
        <w:rPr>
          <w:szCs w:val="28"/>
        </w:rPr>
        <w:t>дополнительную плату</w:t>
      </w:r>
      <w:r w:rsidRPr="002072EB">
        <w:rPr>
          <w:szCs w:val="28"/>
        </w:rPr>
        <w:t>, эта функция доступна и будет полезной только на плане PRO.</w:t>
      </w:r>
    </w:p>
    <w:p w14:paraId="4F19CCD5" w14:textId="77777777" w:rsidR="00FA2C17" w:rsidRPr="002072EB" w:rsidRDefault="00FA2C17" w:rsidP="00FA2C17">
      <w:pPr>
        <w:ind w:firstLine="708"/>
        <w:rPr>
          <w:szCs w:val="28"/>
        </w:rPr>
      </w:pPr>
      <w:r w:rsidRPr="002072EB">
        <w:rPr>
          <w:szCs w:val="28"/>
        </w:rPr>
        <w:t xml:space="preserve">Отправлять сообщения можно сразу после подтверждения почты и интеграции с </w:t>
      </w:r>
      <w:proofErr w:type="spellStart"/>
      <w:r>
        <w:rPr>
          <w:szCs w:val="28"/>
          <w:lang w:val="en-US"/>
        </w:rPr>
        <w:t>Sendgrid</w:t>
      </w:r>
      <w:proofErr w:type="spellEnd"/>
      <w:r w:rsidRPr="002072EB">
        <w:rPr>
          <w:szCs w:val="28"/>
        </w:rPr>
        <w:t xml:space="preserve"> </w:t>
      </w:r>
      <w:r>
        <w:rPr>
          <w:szCs w:val="28"/>
        </w:rPr>
        <w:t xml:space="preserve">напрямую </w:t>
      </w:r>
      <w:r w:rsidRPr="002072EB">
        <w:rPr>
          <w:szCs w:val="28"/>
        </w:rPr>
        <w:t xml:space="preserve">через SMTP или </w:t>
      </w:r>
      <w:r>
        <w:rPr>
          <w:szCs w:val="28"/>
        </w:rPr>
        <w:t xml:space="preserve">же с помощью </w:t>
      </w:r>
      <w:r w:rsidRPr="002072EB">
        <w:rPr>
          <w:szCs w:val="28"/>
        </w:rPr>
        <w:t>API. У SMTP больше функций, но его сложнее настроить. API рекомендуется большинству пользователей сервиса благодаря про</w:t>
      </w:r>
      <w:r>
        <w:rPr>
          <w:szCs w:val="28"/>
        </w:rPr>
        <w:t>стоте кодирования.</w:t>
      </w:r>
    </w:p>
    <w:p w14:paraId="2BD3E87D" w14:textId="77777777" w:rsidR="00FA2C17" w:rsidRDefault="00FA2C17" w:rsidP="00FA2C17">
      <w:pPr>
        <w:ind w:firstLine="708"/>
        <w:rPr>
          <w:szCs w:val="28"/>
        </w:rPr>
      </w:pPr>
      <w:r w:rsidRPr="002072EB">
        <w:rPr>
          <w:szCs w:val="28"/>
        </w:rPr>
        <w:t>Для интеграции через API нужно его сгенерировать, для каждого приложения или сервиса нужен отдельный API.</w:t>
      </w:r>
    </w:p>
    <w:p w14:paraId="7B8AC678" w14:textId="77777777" w:rsidR="00FA2C17" w:rsidRDefault="00FA2C17" w:rsidP="00FA2C17">
      <w:pPr>
        <w:ind w:firstLine="708"/>
        <w:rPr>
          <w:szCs w:val="28"/>
        </w:rPr>
      </w:pPr>
      <w:r>
        <w:rPr>
          <w:szCs w:val="28"/>
        </w:rPr>
        <w:t xml:space="preserve">Важным недостатком </w:t>
      </w:r>
      <w:proofErr w:type="spellStart"/>
      <w:r>
        <w:rPr>
          <w:szCs w:val="28"/>
          <w:lang w:val="en-US"/>
        </w:rPr>
        <w:t>Sendgrid</w:t>
      </w:r>
      <w:proofErr w:type="spellEnd"/>
      <w:r w:rsidRPr="002072EB">
        <w:rPr>
          <w:szCs w:val="28"/>
        </w:rPr>
        <w:t xml:space="preserve"> </w:t>
      </w:r>
      <w:r>
        <w:rPr>
          <w:szCs w:val="28"/>
        </w:rPr>
        <w:t xml:space="preserve">является значительная стоимость его использования. Также отмечаются проблемы с нотификацией – </w:t>
      </w:r>
      <w:proofErr w:type="spellStart"/>
      <w:r>
        <w:rPr>
          <w:szCs w:val="28"/>
          <w:lang w:val="en-US"/>
        </w:rPr>
        <w:t>SendGrid</w:t>
      </w:r>
      <w:proofErr w:type="spellEnd"/>
      <w:r w:rsidRPr="002072EB">
        <w:rPr>
          <w:szCs w:val="28"/>
        </w:rPr>
        <w:t xml:space="preserve"> </w:t>
      </w:r>
      <w:r>
        <w:rPr>
          <w:szCs w:val="28"/>
        </w:rPr>
        <w:t xml:space="preserve">не запрашивает </w:t>
      </w:r>
      <w:r>
        <w:rPr>
          <w:szCs w:val="28"/>
          <w:lang w:val="en-US"/>
        </w:rPr>
        <w:t>URL</w:t>
      </w:r>
      <w:r w:rsidRPr="002072EB">
        <w:rPr>
          <w:szCs w:val="28"/>
        </w:rPr>
        <w:t xml:space="preserve"> </w:t>
      </w:r>
      <w:r>
        <w:rPr>
          <w:szCs w:val="28"/>
        </w:rPr>
        <w:t xml:space="preserve">в некоторых случаях. Отмечаются частые обновления в </w:t>
      </w:r>
      <w:r>
        <w:rPr>
          <w:szCs w:val="28"/>
          <w:lang w:val="en-US"/>
        </w:rPr>
        <w:t>API</w:t>
      </w:r>
      <w:r>
        <w:rPr>
          <w:szCs w:val="28"/>
        </w:rPr>
        <w:t>, а также проблемы в работе поддержки, что иногда приводит к проблемам с обратной совместимостью.</w:t>
      </w:r>
    </w:p>
    <w:p w14:paraId="15ECD93D" w14:textId="77777777" w:rsidR="00FA2C17" w:rsidRPr="000379E4" w:rsidRDefault="00FA2C17" w:rsidP="00FA2C17">
      <w:pPr>
        <w:pStyle w:val="3"/>
        <w:rPr>
          <w:lang w:val="en-US"/>
        </w:rPr>
      </w:pPr>
      <w:bookmarkStart w:id="73" w:name="_Toc68303824"/>
      <w:r w:rsidRPr="000379E4">
        <w:rPr>
          <w:lang w:val="en-US"/>
        </w:rPr>
        <w:t>Tin-cat email queue</w:t>
      </w:r>
      <w:bookmarkEnd w:id="73"/>
    </w:p>
    <w:p w14:paraId="3A56C583" w14:textId="08D74331" w:rsidR="00FA2C17" w:rsidRDefault="00FA2C17" w:rsidP="00FA2C17">
      <w:pPr>
        <w:ind w:firstLine="708"/>
        <w:rPr>
          <w:szCs w:val="28"/>
        </w:rPr>
      </w:pPr>
      <w:r>
        <w:rPr>
          <w:szCs w:val="28"/>
          <w:lang w:val="en-US"/>
        </w:rPr>
        <w:t>Tin</w:t>
      </w:r>
      <w:r w:rsidRPr="00FB213D">
        <w:rPr>
          <w:szCs w:val="28"/>
        </w:rPr>
        <w:t>-</w:t>
      </w:r>
      <w:r>
        <w:rPr>
          <w:szCs w:val="28"/>
          <w:lang w:val="en-US"/>
        </w:rPr>
        <w:t>cat</w:t>
      </w:r>
      <w:r w:rsidRPr="00FB213D">
        <w:rPr>
          <w:szCs w:val="28"/>
        </w:rPr>
        <w:t xml:space="preserve"> </w:t>
      </w:r>
      <w:r>
        <w:rPr>
          <w:szCs w:val="28"/>
          <w:lang w:val="en-US"/>
        </w:rPr>
        <w:t>email</w:t>
      </w:r>
      <w:r w:rsidRPr="00FB213D">
        <w:rPr>
          <w:szCs w:val="28"/>
        </w:rPr>
        <w:t xml:space="preserve"> </w:t>
      </w:r>
      <w:r>
        <w:rPr>
          <w:szCs w:val="28"/>
          <w:lang w:val="en-US"/>
        </w:rPr>
        <w:t>queue</w:t>
      </w:r>
      <w:r>
        <w:rPr>
          <w:szCs w:val="28"/>
        </w:rPr>
        <w:t xml:space="preserve"> </w:t>
      </w:r>
      <w:r w:rsidRPr="00E26B79">
        <w:rPr>
          <w:szCs w:val="28"/>
        </w:rPr>
        <w:t>[</w:t>
      </w:r>
      <w:r w:rsidR="006400C2" w:rsidRPr="006400C2">
        <w:rPr>
          <w:szCs w:val="28"/>
        </w:rPr>
        <w:t>7</w:t>
      </w:r>
      <w:r w:rsidRPr="00E26B79">
        <w:rPr>
          <w:szCs w:val="28"/>
        </w:rPr>
        <w:t>]</w:t>
      </w:r>
      <w:r w:rsidRPr="003F76F7">
        <w:rPr>
          <w:szCs w:val="28"/>
        </w:rPr>
        <w:t xml:space="preserve"> </w:t>
      </w:r>
      <w:r w:rsidRPr="00FB213D">
        <w:rPr>
          <w:szCs w:val="28"/>
        </w:rPr>
        <w:t xml:space="preserve">– </w:t>
      </w:r>
      <w:r>
        <w:rPr>
          <w:szCs w:val="28"/>
        </w:rPr>
        <w:t xml:space="preserve">система очереди для отправки сообщений. При попытке отправить сообщение, </w:t>
      </w:r>
      <w:r w:rsidR="00C811CF">
        <w:rPr>
          <w:szCs w:val="28"/>
        </w:rPr>
        <w:t xml:space="preserve">это </w:t>
      </w:r>
      <w:r>
        <w:rPr>
          <w:szCs w:val="28"/>
        </w:rPr>
        <w:t xml:space="preserve">сообщение отправляется в очередь. При этом </w:t>
      </w:r>
      <w:r>
        <w:rPr>
          <w:szCs w:val="28"/>
        </w:rPr>
        <w:lastRenderedPageBreak/>
        <w:t>каждую минуту система проверяет наличие сообщений в очереди и отправляет их.</w:t>
      </w:r>
    </w:p>
    <w:p w14:paraId="2DE40FF4" w14:textId="77777777" w:rsidR="00FA2C17" w:rsidRDefault="00FA2C17" w:rsidP="00FA2C17">
      <w:pPr>
        <w:ind w:firstLine="708"/>
        <w:rPr>
          <w:szCs w:val="28"/>
        </w:rPr>
      </w:pPr>
      <w:r>
        <w:rPr>
          <w:szCs w:val="28"/>
          <w:lang w:val="en-US"/>
        </w:rPr>
        <w:t>Tin</w:t>
      </w:r>
      <w:r w:rsidRPr="007723D8">
        <w:rPr>
          <w:szCs w:val="28"/>
        </w:rPr>
        <w:t>-</w:t>
      </w:r>
      <w:r>
        <w:rPr>
          <w:szCs w:val="28"/>
          <w:lang w:val="en-US"/>
        </w:rPr>
        <w:t>cat</w:t>
      </w:r>
      <w:r w:rsidRPr="007723D8">
        <w:rPr>
          <w:szCs w:val="28"/>
        </w:rPr>
        <w:t xml:space="preserve"> </w:t>
      </w:r>
      <w:r>
        <w:rPr>
          <w:szCs w:val="28"/>
        </w:rPr>
        <w:t>позволяет регулировать частоту проверки очереди, а также количество сообщений, отправляемых за один период (за одну проверку).</w:t>
      </w:r>
    </w:p>
    <w:p w14:paraId="2144C38F" w14:textId="77777777" w:rsidR="00FA2C17" w:rsidRDefault="00FA2C17" w:rsidP="00FA2C17">
      <w:pPr>
        <w:ind w:firstLine="708"/>
        <w:rPr>
          <w:szCs w:val="28"/>
        </w:rPr>
      </w:pPr>
      <w:r>
        <w:rPr>
          <w:szCs w:val="28"/>
        </w:rPr>
        <w:t xml:space="preserve">Данная система является примером асинхронной отправки сообщений. </w:t>
      </w:r>
    </w:p>
    <w:p w14:paraId="660EF61A" w14:textId="13B68BE2" w:rsidR="00FA2C17" w:rsidRPr="007723D8" w:rsidRDefault="00FA2C17" w:rsidP="00FA2C17">
      <w:pPr>
        <w:ind w:firstLine="708"/>
        <w:rPr>
          <w:szCs w:val="28"/>
        </w:rPr>
      </w:pPr>
      <w:r>
        <w:rPr>
          <w:szCs w:val="28"/>
        </w:rPr>
        <w:t>Недостатком системы является ее надежность. Если сообщение не будет доставлено, будет осуществлена попытка отправить его тем же способом, что н</w:t>
      </w:r>
      <w:r w:rsidR="00CC02A4">
        <w:rPr>
          <w:szCs w:val="28"/>
        </w:rPr>
        <w:t>е является эффективным способом. Также стоит отметить недостаточно гибк</w:t>
      </w:r>
      <w:r w:rsidR="0012210E">
        <w:rPr>
          <w:szCs w:val="28"/>
        </w:rPr>
        <w:t>ую конфигурацию данного сервиса (например, невозможность, регулировать интервал отправки сообщений).</w:t>
      </w:r>
    </w:p>
    <w:p w14:paraId="132A2A08" w14:textId="01E714D8" w:rsidR="000D110D" w:rsidRPr="00DC2C83" w:rsidRDefault="00FA2C17" w:rsidP="000D110D">
      <w:pPr>
        <w:ind w:firstLine="708"/>
        <w:rPr>
          <w:szCs w:val="28"/>
        </w:rPr>
      </w:pPr>
      <w:r>
        <w:rPr>
          <w:szCs w:val="28"/>
        </w:rPr>
        <w:t xml:space="preserve">Рассмотренные программные комплексы, разработанные сторонними компаниями, не реализуют все указанные функции или реализуют их не в полной мере. Данные ПО позволяют лишь частично контролировать отправку сообщений. Также важным моментом является высокая цена использования некоторых сервисов (таких как </w:t>
      </w:r>
      <w:proofErr w:type="spellStart"/>
      <w:r>
        <w:rPr>
          <w:szCs w:val="28"/>
          <w:lang w:val="en-US"/>
        </w:rPr>
        <w:t>Sendgrid</w:t>
      </w:r>
      <w:proofErr w:type="spellEnd"/>
      <w:r w:rsidRPr="00DC2C83">
        <w:rPr>
          <w:szCs w:val="28"/>
        </w:rPr>
        <w:t>)</w:t>
      </w:r>
      <w:r>
        <w:rPr>
          <w:szCs w:val="28"/>
        </w:rPr>
        <w:t xml:space="preserve">, ненадежность </w:t>
      </w:r>
      <w:r>
        <w:rPr>
          <w:szCs w:val="28"/>
          <w:lang w:val="en-US"/>
        </w:rPr>
        <w:t>API</w:t>
      </w:r>
      <w:r w:rsidRPr="00DC2C83">
        <w:rPr>
          <w:szCs w:val="28"/>
        </w:rPr>
        <w:t>.</w:t>
      </w:r>
      <w:r>
        <w:rPr>
          <w:szCs w:val="28"/>
        </w:rPr>
        <w:t xml:space="preserve"> Важно: если сообщение не удается отправить, данные сервисы не предпринимают попыток отправить его другим способом, что отрицательно сказывается на стабильности рассылки.</w:t>
      </w:r>
    </w:p>
    <w:p w14:paraId="539B321F" w14:textId="77777777" w:rsidR="000D110D" w:rsidRPr="007F1A92" w:rsidRDefault="000D110D" w:rsidP="000D110D">
      <w:pPr>
        <w:ind w:firstLine="708"/>
        <w:rPr>
          <w:szCs w:val="28"/>
        </w:rPr>
      </w:pPr>
      <w:r>
        <w:rPr>
          <w:szCs w:val="28"/>
        </w:rPr>
        <w:t>Из вышеперечисленного можно сделать вывод о необходимости разработки программного продукта, который должен решать все поставленные задачи.</w:t>
      </w:r>
    </w:p>
    <w:p w14:paraId="15754124" w14:textId="77777777" w:rsidR="000D110D" w:rsidRDefault="000D110D" w:rsidP="00FA2C17">
      <w:pPr>
        <w:ind w:firstLine="708"/>
        <w:rPr>
          <w:szCs w:val="28"/>
        </w:rPr>
      </w:pPr>
    </w:p>
    <w:p w14:paraId="7E268771" w14:textId="29839834" w:rsidR="00FA2C17" w:rsidRDefault="0012210E" w:rsidP="000D110D">
      <w:pPr>
        <w:ind w:firstLine="708"/>
      </w:pPr>
      <w:r>
        <w:rPr>
          <w:szCs w:val="28"/>
        </w:rPr>
        <w:t>При анализе программ-аналогов были выделены ключевые недостатки рассматриваемого ПО, которые необходимо избежать при проектировании разрабатываемого программного комплекса.</w:t>
      </w:r>
      <w:r w:rsidR="000D110D" w:rsidRPr="002E3C6F">
        <w:t xml:space="preserve"> </w:t>
      </w:r>
      <w:r w:rsidR="00FA2C17" w:rsidRPr="002E3C6F">
        <w:t>Техническое</w:t>
      </w:r>
      <w:r w:rsidR="00FA2C17">
        <w:t xml:space="preserve"> задание</w:t>
      </w:r>
    </w:p>
    <w:p w14:paraId="2726E640" w14:textId="77777777" w:rsidR="00FA2C17" w:rsidRDefault="00FA2C17" w:rsidP="00FA2C17">
      <w:pPr>
        <w:ind w:firstLine="708"/>
        <w:rPr>
          <w:szCs w:val="28"/>
        </w:rPr>
      </w:pPr>
      <w:r>
        <w:rPr>
          <w:szCs w:val="28"/>
        </w:rPr>
        <w:t xml:space="preserve">Техническое задание включает в себя требования, необходимые для реализации программного продукта. </w:t>
      </w:r>
    </w:p>
    <w:p w14:paraId="1A5BE3D1" w14:textId="70B1A1E9" w:rsidR="00FA2C17" w:rsidRPr="00BA1786" w:rsidRDefault="00FA2C17" w:rsidP="00FA2C17">
      <w:pPr>
        <w:ind w:firstLine="708"/>
        <w:rPr>
          <w:szCs w:val="28"/>
        </w:rPr>
      </w:pPr>
      <w:r>
        <w:rPr>
          <w:szCs w:val="28"/>
        </w:rPr>
        <w:t>Название программного комплекса «</w:t>
      </w:r>
      <w:r w:rsidRPr="003F39F5">
        <w:rPr>
          <w:szCs w:val="28"/>
        </w:rPr>
        <w:t>Подсистема управления рассылкой</w:t>
      </w:r>
      <w:r>
        <w:rPr>
          <w:szCs w:val="28"/>
        </w:rPr>
        <w:t xml:space="preserve"> электронных</w:t>
      </w:r>
      <w:r w:rsidRPr="003F39F5">
        <w:rPr>
          <w:szCs w:val="28"/>
        </w:rPr>
        <w:t xml:space="preserve"> </w:t>
      </w:r>
      <w:r>
        <w:rPr>
          <w:szCs w:val="28"/>
        </w:rPr>
        <w:t xml:space="preserve">писем и </w:t>
      </w:r>
      <w:r w:rsidRPr="003F39F5">
        <w:rPr>
          <w:szCs w:val="28"/>
        </w:rPr>
        <w:t>и</w:t>
      </w:r>
      <w:r>
        <w:rPr>
          <w:szCs w:val="28"/>
        </w:rPr>
        <w:t>х учёта».</w:t>
      </w:r>
    </w:p>
    <w:p w14:paraId="140CC371" w14:textId="7F73EA7E" w:rsidR="00EE489C" w:rsidRPr="00EE489C" w:rsidRDefault="00EE489C" w:rsidP="00EE489C">
      <w:pPr>
        <w:pStyle w:val="1"/>
      </w:pPr>
      <w:bookmarkStart w:id="74" w:name="_Toc67756422"/>
      <w:bookmarkStart w:id="75" w:name="_Toc44341655"/>
      <w:bookmarkStart w:id="76" w:name="_Toc68303825"/>
      <w:r>
        <w:lastRenderedPageBreak/>
        <w:t>ТЕХНИЧЕСКОЕ ЗАДАНИЕ</w:t>
      </w:r>
      <w:bookmarkEnd w:id="76"/>
    </w:p>
    <w:p w14:paraId="7B78F655" w14:textId="18BFE04E" w:rsidR="0045232D" w:rsidRPr="0045232D" w:rsidRDefault="0045232D" w:rsidP="0045232D">
      <w:pPr>
        <w:pStyle w:val="2"/>
        <w:rPr>
          <w:color w:val="auto"/>
        </w:rPr>
      </w:pPr>
      <w:bookmarkStart w:id="77" w:name="_Toc68303826"/>
      <w:r w:rsidRPr="0045232D">
        <w:t>Введение</w:t>
      </w:r>
      <w:bookmarkEnd w:id="74"/>
      <w:bookmarkEnd w:id="77"/>
    </w:p>
    <w:p w14:paraId="6A8F1802" w14:textId="4C4338B7" w:rsidR="0045232D" w:rsidRDefault="0045232D" w:rsidP="0045232D">
      <w:pPr>
        <w:rPr>
          <w:shd w:val="clear" w:color="auto" w:fill="FFFFFF"/>
        </w:rPr>
      </w:pPr>
      <w:r>
        <w:rPr>
          <w:shd w:val="clear" w:color="auto" w:fill="FFFFFF"/>
        </w:rPr>
        <w:t xml:space="preserve">Техническое задание (ТЗ) является исходным материалом для создания программного комплекса. ТЗ устанавливает назначение разрабатываемого </w:t>
      </w:r>
      <w:r w:rsidR="005F281C">
        <w:rPr>
          <w:shd w:val="clear" w:color="auto" w:fill="FFFFFF"/>
        </w:rPr>
        <w:t>программного комплекса</w:t>
      </w:r>
      <w:r>
        <w:rPr>
          <w:shd w:val="clear" w:color="auto" w:fill="FFFFFF"/>
        </w:rPr>
        <w:t>, его технические характеристики, показатели качества и технико-экономические требования, предписанные по выполнению необходимых стадий создания документации и её состав, а также специальные требования.</w:t>
      </w:r>
    </w:p>
    <w:p w14:paraId="523F961A" w14:textId="0075FEB5" w:rsidR="00FA2C17" w:rsidRPr="00856834" w:rsidRDefault="00FA2C17" w:rsidP="0045232D">
      <w:pPr>
        <w:pStyle w:val="2"/>
        <w:rPr>
          <w:b w:val="0"/>
        </w:rPr>
      </w:pPr>
      <w:bookmarkStart w:id="78" w:name="_Toc68303827"/>
      <w:r w:rsidRPr="0045232D">
        <w:t>Основание</w:t>
      </w:r>
      <w:r w:rsidRPr="00856834">
        <w:t xml:space="preserve"> для разработки</w:t>
      </w:r>
      <w:bookmarkEnd w:id="75"/>
      <w:bookmarkEnd w:id="78"/>
    </w:p>
    <w:p w14:paraId="6C6E40BB" w14:textId="36B40E73" w:rsidR="00FA2C17" w:rsidRPr="00BA1786" w:rsidRDefault="00FA2C17" w:rsidP="00FA2C17">
      <w:pPr>
        <w:ind w:firstLine="708"/>
        <w:rPr>
          <w:szCs w:val="28"/>
        </w:rPr>
      </w:pPr>
      <w:r w:rsidRPr="00BA1786">
        <w:rPr>
          <w:szCs w:val="28"/>
        </w:rPr>
        <w:t xml:space="preserve">Основанием для разработки </w:t>
      </w:r>
      <w:r w:rsidR="00650A68">
        <w:rPr>
          <w:szCs w:val="28"/>
        </w:rPr>
        <w:t>программного комплекса</w:t>
      </w:r>
      <w:r w:rsidRPr="003F39F5">
        <w:rPr>
          <w:szCs w:val="28"/>
        </w:rPr>
        <w:t xml:space="preserve"> управления </w:t>
      </w:r>
      <w:r>
        <w:rPr>
          <w:szCs w:val="28"/>
        </w:rPr>
        <w:t>надежностью отправки электронных</w:t>
      </w:r>
      <w:r w:rsidRPr="003F39F5">
        <w:rPr>
          <w:szCs w:val="28"/>
        </w:rPr>
        <w:t xml:space="preserve"> </w:t>
      </w:r>
      <w:r>
        <w:rPr>
          <w:szCs w:val="28"/>
        </w:rPr>
        <w:t xml:space="preserve">писем является задание на </w:t>
      </w:r>
      <w:r w:rsidR="009F4268">
        <w:rPr>
          <w:szCs w:val="28"/>
        </w:rPr>
        <w:t>курсовую</w:t>
      </w:r>
      <w:r>
        <w:rPr>
          <w:szCs w:val="28"/>
        </w:rPr>
        <w:t xml:space="preserve"> работу</w:t>
      </w:r>
      <w:r w:rsidR="005F281C">
        <w:rPr>
          <w:szCs w:val="28"/>
        </w:rPr>
        <w:t>.</w:t>
      </w:r>
    </w:p>
    <w:p w14:paraId="5CB6253E" w14:textId="77777777" w:rsidR="00FA2C17" w:rsidRPr="00856834" w:rsidRDefault="00FA2C17" w:rsidP="00FA2C17">
      <w:pPr>
        <w:pStyle w:val="2"/>
      </w:pPr>
      <w:bookmarkStart w:id="79" w:name="_Toc5910833"/>
      <w:bookmarkStart w:id="80" w:name="_Toc44341656"/>
      <w:bookmarkStart w:id="81" w:name="_Toc68303828"/>
      <w:r w:rsidRPr="00941DD3">
        <w:t>Назначение</w:t>
      </w:r>
      <w:r w:rsidRPr="00856834">
        <w:t xml:space="preserve"> </w:t>
      </w:r>
      <w:bookmarkEnd w:id="79"/>
      <w:bookmarkEnd w:id="80"/>
      <w:r>
        <w:t>и область применения</w:t>
      </w:r>
      <w:bookmarkEnd w:id="81"/>
    </w:p>
    <w:p w14:paraId="52BF9729" w14:textId="77777777" w:rsidR="00FA2C17" w:rsidRPr="00BA1786" w:rsidRDefault="00FA2C17" w:rsidP="00FA2C17">
      <w:pPr>
        <w:ind w:firstLine="708"/>
        <w:rPr>
          <w:szCs w:val="28"/>
        </w:rPr>
      </w:pPr>
      <w:r>
        <w:rPr>
          <w:szCs w:val="28"/>
        </w:rPr>
        <w:t>Разрабатываемый программный комплекс должен выполнять следующие задачи</w:t>
      </w:r>
      <w:r w:rsidRPr="00BA1786">
        <w:rPr>
          <w:szCs w:val="28"/>
        </w:rPr>
        <w:t>:</w:t>
      </w:r>
    </w:p>
    <w:p w14:paraId="1B16DF5B" w14:textId="77777777" w:rsidR="00FA2C17" w:rsidRPr="008C5951" w:rsidRDefault="00FA2C17" w:rsidP="008C5951">
      <w:pPr>
        <w:pStyle w:val="a"/>
      </w:pPr>
      <w:r w:rsidRPr="008C5951">
        <w:t>асинхронная рассылка сообщений выбранным адресам с помощью выбранных сервисов доставки;</w:t>
      </w:r>
    </w:p>
    <w:p w14:paraId="57836945" w14:textId="77777777" w:rsidR="00FA2C17" w:rsidRPr="008C5951" w:rsidRDefault="00FA2C17" w:rsidP="00650A68">
      <w:pPr>
        <w:pStyle w:val="a"/>
      </w:pPr>
      <w:r w:rsidRPr="00650A68">
        <w:t>обеспечение</w:t>
      </w:r>
      <w:r w:rsidRPr="008C5951">
        <w:t xml:space="preserve"> повышенной надежности доставки;</w:t>
      </w:r>
    </w:p>
    <w:p w14:paraId="676A5348" w14:textId="77777777" w:rsidR="00FA2C17" w:rsidRPr="008C5951" w:rsidRDefault="00FA2C17" w:rsidP="008C5951">
      <w:pPr>
        <w:pStyle w:val="a"/>
      </w:pPr>
      <w:r w:rsidRPr="008C5951">
        <w:t>возможность получения и просмотра подробной информации о статусе доставки сообщения.</w:t>
      </w:r>
    </w:p>
    <w:p w14:paraId="7509DB7A" w14:textId="77777777" w:rsidR="00FA2C17" w:rsidRDefault="00FA2C17" w:rsidP="00FA2C17">
      <w:pPr>
        <w:pStyle w:val="2"/>
      </w:pPr>
      <w:bookmarkStart w:id="82" w:name="_Toc44341657"/>
      <w:bookmarkStart w:id="83" w:name="_Toc68303829"/>
      <w:r w:rsidRPr="00941DD3">
        <w:t>Требование</w:t>
      </w:r>
      <w:r>
        <w:t xml:space="preserve"> к программному комплексу</w:t>
      </w:r>
      <w:bookmarkEnd w:id="82"/>
      <w:bookmarkEnd w:id="83"/>
    </w:p>
    <w:p w14:paraId="1635CDDC" w14:textId="77777777" w:rsidR="00FA2C17" w:rsidRDefault="00FA2C17" w:rsidP="00FA2C17">
      <w:pPr>
        <w:pStyle w:val="3"/>
        <w:rPr>
          <w:b w:val="0"/>
          <w:i w:val="0"/>
        </w:rPr>
      </w:pPr>
      <w:bookmarkStart w:id="84" w:name="_Toc44341658"/>
      <w:bookmarkStart w:id="85" w:name="_Toc68303830"/>
      <w:r w:rsidRPr="00D83368">
        <w:t>Требования</w:t>
      </w:r>
      <w:r>
        <w:t xml:space="preserve"> к функциональным характеристикам</w:t>
      </w:r>
      <w:bookmarkEnd w:id="84"/>
      <w:bookmarkEnd w:id="85"/>
    </w:p>
    <w:p w14:paraId="29273230" w14:textId="72F84AFB" w:rsidR="00FA2C17" w:rsidRDefault="00C37448" w:rsidP="00FA2C17">
      <w:pPr>
        <w:ind w:firstLine="708"/>
        <w:rPr>
          <w:rFonts w:cs="Times New Roman"/>
          <w:szCs w:val="28"/>
        </w:rPr>
      </w:pPr>
      <w:r>
        <w:rPr>
          <w:szCs w:val="28"/>
        </w:rPr>
        <w:t>Разрабатываемый</w:t>
      </w:r>
      <w:r w:rsidR="00FA2C17">
        <w:rPr>
          <w:szCs w:val="28"/>
        </w:rPr>
        <w:t xml:space="preserve"> программный комплекс должен включать в себя нижеупомянутые функциональные особенности:</w:t>
      </w:r>
    </w:p>
    <w:p w14:paraId="5FBD16EE" w14:textId="77777777" w:rsidR="00FA2C17" w:rsidRDefault="00FA2C17" w:rsidP="008D2DF0">
      <w:pPr>
        <w:pStyle w:val="a7"/>
        <w:numPr>
          <w:ilvl w:val="0"/>
          <w:numId w:val="7"/>
        </w:numPr>
        <w:ind w:left="1134" w:hanging="424"/>
        <w:rPr>
          <w:szCs w:val="28"/>
        </w:rPr>
      </w:pPr>
      <w:r>
        <w:rPr>
          <w:szCs w:val="28"/>
        </w:rPr>
        <w:t xml:space="preserve">Авторизация пользователей в </w:t>
      </w:r>
      <w:r>
        <w:rPr>
          <w:szCs w:val="28"/>
          <w:lang w:val="en-US"/>
        </w:rPr>
        <w:t>web</w:t>
      </w:r>
      <w:r w:rsidRPr="001031AE">
        <w:rPr>
          <w:szCs w:val="28"/>
        </w:rPr>
        <w:t>-</w:t>
      </w:r>
      <w:r>
        <w:rPr>
          <w:szCs w:val="28"/>
        </w:rPr>
        <w:t>интерфейсе для администрирования:</w:t>
      </w:r>
    </w:p>
    <w:p w14:paraId="74258AD7" w14:textId="77777777" w:rsidR="00FA2C17" w:rsidRDefault="00FA2C17" w:rsidP="00B1359E">
      <w:r>
        <w:lastRenderedPageBreak/>
        <w:t>Роли:</w:t>
      </w:r>
    </w:p>
    <w:p w14:paraId="5F4C46E6" w14:textId="7AB1D16C" w:rsidR="00FA2C17" w:rsidRPr="008141F3" w:rsidRDefault="00E5204E" w:rsidP="008D2DF0">
      <w:pPr>
        <w:pStyle w:val="a7"/>
        <w:numPr>
          <w:ilvl w:val="0"/>
          <w:numId w:val="11"/>
        </w:numPr>
        <w:rPr>
          <w:szCs w:val="28"/>
        </w:rPr>
      </w:pPr>
      <w:r>
        <w:rPr>
          <w:szCs w:val="28"/>
        </w:rPr>
        <w:t>о</w:t>
      </w:r>
      <w:r w:rsidR="00FA2C17" w:rsidRPr="008141F3">
        <w:rPr>
          <w:szCs w:val="28"/>
        </w:rPr>
        <w:t>ператор – может управлять рассылкой сообщений, просматривать соответствующую историю сообщений;</w:t>
      </w:r>
    </w:p>
    <w:p w14:paraId="0C48DBDF" w14:textId="23EB02C6" w:rsidR="00FA2C17" w:rsidRPr="008141F3" w:rsidRDefault="00E5204E" w:rsidP="008D2DF0">
      <w:pPr>
        <w:pStyle w:val="a7"/>
        <w:numPr>
          <w:ilvl w:val="0"/>
          <w:numId w:val="11"/>
        </w:numPr>
        <w:rPr>
          <w:szCs w:val="28"/>
        </w:rPr>
      </w:pPr>
      <w:r>
        <w:rPr>
          <w:szCs w:val="28"/>
        </w:rPr>
        <w:t>а</w:t>
      </w:r>
      <w:r w:rsidR="00FA2C17" w:rsidRPr="008141F3">
        <w:rPr>
          <w:szCs w:val="28"/>
        </w:rPr>
        <w:t>дминистратор – имеет все возможности оператора, но также может п</w:t>
      </w:r>
      <w:r w:rsidR="00FA2C17">
        <w:rPr>
          <w:szCs w:val="28"/>
        </w:rPr>
        <w:t xml:space="preserve">росматривать список операторов, создавать новых </w:t>
      </w:r>
      <w:r w:rsidR="00FA2C17" w:rsidRPr="008141F3">
        <w:rPr>
          <w:szCs w:val="28"/>
        </w:rPr>
        <w:t>операторов</w:t>
      </w:r>
      <w:r w:rsidR="00FA2C17">
        <w:rPr>
          <w:szCs w:val="28"/>
        </w:rPr>
        <w:t xml:space="preserve"> и удалять существующих</w:t>
      </w:r>
      <w:r w:rsidR="00FA2C17" w:rsidRPr="008141F3">
        <w:rPr>
          <w:szCs w:val="28"/>
        </w:rPr>
        <w:t>.</w:t>
      </w:r>
    </w:p>
    <w:p w14:paraId="6227A638" w14:textId="64B02B96" w:rsidR="00FA2C17" w:rsidRDefault="00FA2C17" w:rsidP="008D2DF0">
      <w:pPr>
        <w:pStyle w:val="a7"/>
        <w:numPr>
          <w:ilvl w:val="0"/>
          <w:numId w:val="7"/>
        </w:numPr>
        <w:ind w:left="1134" w:hanging="425"/>
        <w:rPr>
          <w:szCs w:val="28"/>
        </w:rPr>
      </w:pPr>
      <w:r>
        <w:rPr>
          <w:szCs w:val="28"/>
        </w:rPr>
        <w:t xml:space="preserve">После входа в </w:t>
      </w:r>
      <w:r w:rsidR="00BD3444">
        <w:rPr>
          <w:szCs w:val="28"/>
          <w:lang w:val="en-US"/>
        </w:rPr>
        <w:t>w</w:t>
      </w:r>
      <w:r>
        <w:rPr>
          <w:szCs w:val="28"/>
          <w:lang w:val="en-US"/>
        </w:rPr>
        <w:t>eb</w:t>
      </w:r>
      <w:r>
        <w:rPr>
          <w:szCs w:val="28"/>
        </w:rPr>
        <w:t>-сервис пользователь может:</w:t>
      </w:r>
    </w:p>
    <w:p w14:paraId="262092A1" w14:textId="77777777" w:rsidR="00FA2C17" w:rsidRPr="008141F3" w:rsidRDefault="00FA2C17" w:rsidP="008D2DF0">
      <w:pPr>
        <w:pStyle w:val="a7"/>
        <w:numPr>
          <w:ilvl w:val="0"/>
          <w:numId w:val="12"/>
        </w:numPr>
        <w:rPr>
          <w:szCs w:val="28"/>
        </w:rPr>
      </w:pPr>
      <w:r w:rsidRPr="008141F3">
        <w:rPr>
          <w:szCs w:val="28"/>
        </w:rPr>
        <w:t>отправлять сообщения на электронные почтовые ящики;</w:t>
      </w:r>
    </w:p>
    <w:p w14:paraId="4AA5EDA0" w14:textId="77777777" w:rsidR="00FA2C17" w:rsidRPr="008141F3" w:rsidRDefault="00FA2C17" w:rsidP="008D2DF0">
      <w:pPr>
        <w:pStyle w:val="a7"/>
        <w:numPr>
          <w:ilvl w:val="0"/>
          <w:numId w:val="12"/>
        </w:numPr>
        <w:rPr>
          <w:szCs w:val="28"/>
        </w:rPr>
      </w:pPr>
      <w:r w:rsidRPr="008141F3">
        <w:rPr>
          <w:szCs w:val="28"/>
        </w:rPr>
        <w:t>выбирать сервисы доставки из списка доступных на данный момент;</w:t>
      </w:r>
    </w:p>
    <w:p w14:paraId="5A99E35F" w14:textId="77777777" w:rsidR="00FA2C17" w:rsidRPr="008141F3" w:rsidRDefault="00FA2C17" w:rsidP="008D2DF0">
      <w:pPr>
        <w:pStyle w:val="a7"/>
        <w:numPr>
          <w:ilvl w:val="0"/>
          <w:numId w:val="12"/>
        </w:numPr>
        <w:rPr>
          <w:szCs w:val="28"/>
        </w:rPr>
      </w:pPr>
      <w:r w:rsidRPr="008141F3">
        <w:rPr>
          <w:szCs w:val="28"/>
        </w:rPr>
        <w:t>прикреплять файлы к сообщению;</w:t>
      </w:r>
    </w:p>
    <w:p w14:paraId="5CB4A1F4" w14:textId="77777777" w:rsidR="00FA2C17" w:rsidRPr="008141F3" w:rsidRDefault="00FA2C17" w:rsidP="008D2DF0">
      <w:pPr>
        <w:pStyle w:val="a7"/>
        <w:numPr>
          <w:ilvl w:val="0"/>
          <w:numId w:val="12"/>
        </w:numPr>
        <w:rPr>
          <w:szCs w:val="28"/>
        </w:rPr>
      </w:pPr>
      <w:r w:rsidRPr="008141F3">
        <w:rPr>
          <w:szCs w:val="28"/>
        </w:rPr>
        <w:t>организовывать отправку сообщений по расписанию;</w:t>
      </w:r>
    </w:p>
    <w:p w14:paraId="18B603CE" w14:textId="39C36DA7" w:rsidR="00FA2C17" w:rsidRDefault="00FA2C17" w:rsidP="008D2DF0">
      <w:pPr>
        <w:pStyle w:val="a7"/>
        <w:numPr>
          <w:ilvl w:val="0"/>
          <w:numId w:val="12"/>
        </w:numPr>
        <w:rPr>
          <w:szCs w:val="28"/>
        </w:rPr>
      </w:pPr>
      <w:r w:rsidRPr="008141F3">
        <w:rPr>
          <w:szCs w:val="28"/>
        </w:rPr>
        <w:t xml:space="preserve">просматривать подробную </w:t>
      </w:r>
      <w:r w:rsidR="00383CCA">
        <w:rPr>
          <w:szCs w:val="28"/>
        </w:rPr>
        <w:t>информацию о доставке сообщений;</w:t>
      </w:r>
    </w:p>
    <w:p w14:paraId="1952789C" w14:textId="02C143A0" w:rsidR="00383CCA" w:rsidRPr="008141F3" w:rsidRDefault="00383CCA" w:rsidP="008D2DF0">
      <w:pPr>
        <w:pStyle w:val="a7"/>
        <w:numPr>
          <w:ilvl w:val="0"/>
          <w:numId w:val="12"/>
        </w:numPr>
        <w:rPr>
          <w:szCs w:val="28"/>
        </w:rPr>
      </w:pPr>
      <w:r>
        <w:rPr>
          <w:szCs w:val="28"/>
        </w:rPr>
        <w:t xml:space="preserve">управлять доступом других пользователей (только </w:t>
      </w:r>
      <w:r w:rsidR="00214121">
        <w:rPr>
          <w:szCs w:val="28"/>
        </w:rPr>
        <w:t xml:space="preserve">для </w:t>
      </w:r>
      <w:r>
        <w:rPr>
          <w:szCs w:val="28"/>
        </w:rPr>
        <w:t>администратор</w:t>
      </w:r>
      <w:r w:rsidR="00214121">
        <w:rPr>
          <w:szCs w:val="28"/>
        </w:rPr>
        <w:t>а</w:t>
      </w:r>
      <w:r>
        <w:rPr>
          <w:szCs w:val="28"/>
        </w:rPr>
        <w:t>).</w:t>
      </w:r>
    </w:p>
    <w:p w14:paraId="19BCBA79" w14:textId="77777777" w:rsidR="00FA2C17" w:rsidRDefault="00FA2C17" w:rsidP="008D2DF0">
      <w:pPr>
        <w:pStyle w:val="a7"/>
        <w:numPr>
          <w:ilvl w:val="0"/>
          <w:numId w:val="7"/>
        </w:numPr>
        <w:ind w:left="1134" w:hanging="424"/>
        <w:rPr>
          <w:szCs w:val="28"/>
        </w:rPr>
      </w:pPr>
      <w:r>
        <w:rPr>
          <w:szCs w:val="28"/>
        </w:rPr>
        <w:t>Разрабатываемый комплекс должен обладать следующими функциями:</w:t>
      </w:r>
    </w:p>
    <w:p w14:paraId="784A761E" w14:textId="77777777" w:rsidR="00FA2C17" w:rsidRPr="008141F3" w:rsidRDefault="00FA2C17" w:rsidP="008D2DF0">
      <w:pPr>
        <w:pStyle w:val="a7"/>
        <w:numPr>
          <w:ilvl w:val="0"/>
          <w:numId w:val="13"/>
        </w:numPr>
        <w:rPr>
          <w:szCs w:val="28"/>
        </w:rPr>
      </w:pPr>
      <w:r w:rsidRPr="008141F3">
        <w:rPr>
          <w:szCs w:val="28"/>
        </w:rPr>
        <w:t>возможность повторной отправки недоставленного сообщения, но уже посредством другого доступного сервиса доставки при наличии Интернет-соединения;</w:t>
      </w:r>
    </w:p>
    <w:p w14:paraId="5BA245A6" w14:textId="77777777" w:rsidR="00FA2C17" w:rsidRPr="008141F3" w:rsidRDefault="00FA2C17" w:rsidP="008D2DF0">
      <w:pPr>
        <w:pStyle w:val="a7"/>
        <w:numPr>
          <w:ilvl w:val="0"/>
          <w:numId w:val="13"/>
        </w:numPr>
        <w:rPr>
          <w:szCs w:val="28"/>
        </w:rPr>
      </w:pPr>
      <w:r>
        <w:t xml:space="preserve">возможность отправлять сообщения посредством минимум </w:t>
      </w:r>
      <w:r w:rsidRPr="008141F3">
        <w:rPr>
          <w:b/>
        </w:rPr>
        <w:t>трех</w:t>
      </w:r>
      <w:r>
        <w:t xml:space="preserve"> различных сервисов для отправки сообщений;</w:t>
      </w:r>
    </w:p>
    <w:p w14:paraId="7B56C8BE" w14:textId="346B81F8" w:rsidR="00FA2C17" w:rsidRPr="008141F3" w:rsidRDefault="00FA2C17" w:rsidP="008D2DF0">
      <w:pPr>
        <w:pStyle w:val="a7"/>
        <w:numPr>
          <w:ilvl w:val="0"/>
          <w:numId w:val="13"/>
        </w:numPr>
        <w:rPr>
          <w:szCs w:val="28"/>
        </w:rPr>
      </w:pPr>
      <w:r>
        <w:t xml:space="preserve">наличие </w:t>
      </w:r>
      <w:r w:rsidRPr="008141F3">
        <w:rPr>
          <w:lang w:val="en-US"/>
        </w:rPr>
        <w:t>API</w:t>
      </w:r>
      <w:r>
        <w:t xml:space="preserve">, с помощью которого </w:t>
      </w:r>
      <w:r w:rsidR="00650A68">
        <w:t>программный комплекс</w:t>
      </w:r>
      <w:r>
        <w:t xml:space="preserve"> можно будет встраивать в различные сервисы, использующие рассылку сообщений;</w:t>
      </w:r>
    </w:p>
    <w:p w14:paraId="4B602040" w14:textId="06008458" w:rsidR="00FA2C17" w:rsidRPr="008141F3" w:rsidRDefault="00FA2C17" w:rsidP="008D2DF0">
      <w:pPr>
        <w:pStyle w:val="a7"/>
        <w:numPr>
          <w:ilvl w:val="0"/>
          <w:numId w:val="13"/>
        </w:numPr>
        <w:rPr>
          <w:szCs w:val="28"/>
        </w:rPr>
      </w:pPr>
      <w:r>
        <w:t>возможность прикреплять файлы к сообщению</w:t>
      </w:r>
      <w:r w:rsidR="00646A2C">
        <w:t xml:space="preserve"> совокупным объемом не более 30МБ</w:t>
      </w:r>
      <w:r>
        <w:t>;</w:t>
      </w:r>
    </w:p>
    <w:p w14:paraId="41C22193" w14:textId="77777777" w:rsidR="00FA2C17" w:rsidRPr="008141F3" w:rsidRDefault="00FA2C17" w:rsidP="008D2DF0">
      <w:pPr>
        <w:pStyle w:val="a7"/>
        <w:numPr>
          <w:ilvl w:val="0"/>
          <w:numId w:val="13"/>
        </w:numPr>
        <w:rPr>
          <w:szCs w:val="28"/>
        </w:rPr>
      </w:pPr>
      <w:r>
        <w:t>возможность хранить историю сообщений, т.е. хранить определенное число ранее отправленных сообщений и давать доступ к просмотру информации об их доставке;</w:t>
      </w:r>
    </w:p>
    <w:p w14:paraId="4F8ED493" w14:textId="77777777" w:rsidR="00FA2C17" w:rsidRPr="008141F3" w:rsidRDefault="00FA2C17" w:rsidP="008D2DF0">
      <w:pPr>
        <w:pStyle w:val="a7"/>
        <w:numPr>
          <w:ilvl w:val="0"/>
          <w:numId w:val="13"/>
        </w:numPr>
        <w:rPr>
          <w:b/>
          <w:szCs w:val="28"/>
        </w:rPr>
      </w:pPr>
      <w:r w:rsidRPr="008141F3">
        <w:rPr>
          <w:szCs w:val="28"/>
        </w:rPr>
        <w:lastRenderedPageBreak/>
        <w:t xml:space="preserve">возможность получения обратной связи - </w:t>
      </w:r>
      <w:r>
        <w:t>подсистема должна оповещать пользователя об удачной доставке или о причине неудачной отправки сообщения (</w:t>
      </w:r>
      <w:r w:rsidRPr="008141F3">
        <w:rPr>
          <w:i/>
        </w:rPr>
        <w:t>опционально:</w:t>
      </w:r>
      <w:r>
        <w:t xml:space="preserve"> уведомлять о прочтении доставленного сообщения), хранить эту информацию и давать возможность ее просматривать.</w:t>
      </w:r>
    </w:p>
    <w:p w14:paraId="357DF2E1" w14:textId="24C4FF7A" w:rsidR="00FA2C17" w:rsidRDefault="00FA2C17" w:rsidP="008D2DF0">
      <w:pPr>
        <w:pStyle w:val="a7"/>
        <w:numPr>
          <w:ilvl w:val="0"/>
          <w:numId w:val="7"/>
        </w:numPr>
        <w:ind w:left="1134" w:hanging="424"/>
        <w:rPr>
          <w:szCs w:val="28"/>
        </w:rPr>
      </w:pPr>
      <w:r>
        <w:rPr>
          <w:szCs w:val="28"/>
        </w:rPr>
        <w:t>Разрабатываемый комплекс предоставляет асинхронную отправку сообщений</w:t>
      </w:r>
      <w:r w:rsidR="002A2B0E">
        <w:rPr>
          <w:szCs w:val="28"/>
        </w:rPr>
        <w:t>.</w:t>
      </w:r>
    </w:p>
    <w:p w14:paraId="3BDB75A9" w14:textId="77777777" w:rsidR="00FA2C17" w:rsidRDefault="00FA2C17" w:rsidP="005F281C">
      <w:r>
        <w:t>Когда оператор или администратор отправляет сообщение, сообщение отправляется в очередь на удаленном сервере. Система с настраиваемой периодичностью проверяет эту очередь и передает сообщения соответствующим сервисам доставки.</w:t>
      </w:r>
    </w:p>
    <w:p w14:paraId="6D3D98A7" w14:textId="77777777" w:rsidR="00FA2C17" w:rsidRPr="00B50DC1" w:rsidRDefault="00FA2C17" w:rsidP="008D2DF0">
      <w:pPr>
        <w:pStyle w:val="a7"/>
        <w:numPr>
          <w:ilvl w:val="0"/>
          <w:numId w:val="7"/>
        </w:numPr>
        <w:ind w:left="1134" w:hanging="424"/>
        <w:rPr>
          <w:szCs w:val="28"/>
        </w:rPr>
      </w:pPr>
      <w:r>
        <w:rPr>
          <w:szCs w:val="28"/>
        </w:rPr>
        <w:t>В целях улучшения надежности разрабатываемый комплекс должен включать в себя кластерную систему серверов.</w:t>
      </w:r>
    </w:p>
    <w:p w14:paraId="6F162AB6" w14:textId="257EAFFD" w:rsidR="00FA2C17" w:rsidRPr="00F6240A" w:rsidRDefault="00FA2C17" w:rsidP="008D2DF0">
      <w:pPr>
        <w:pStyle w:val="a7"/>
        <w:numPr>
          <w:ilvl w:val="0"/>
          <w:numId w:val="7"/>
        </w:numPr>
        <w:spacing w:after="160"/>
        <w:ind w:left="1134" w:hanging="425"/>
      </w:pPr>
      <w:r w:rsidRPr="00F6240A">
        <w:t>Требования к интерфейсу</w:t>
      </w:r>
      <w:r w:rsidR="002A2B0E">
        <w:t>.</w:t>
      </w:r>
    </w:p>
    <w:p w14:paraId="4071859F" w14:textId="7AF1BEF6" w:rsidR="00FA2C17" w:rsidRDefault="00DA69EC" w:rsidP="00FA2C17">
      <w:pPr>
        <w:ind w:firstLine="1134"/>
        <w:rPr>
          <w:szCs w:val="28"/>
        </w:rPr>
      </w:pPr>
      <w:r>
        <w:rPr>
          <w:szCs w:val="28"/>
        </w:rPr>
        <w:t xml:space="preserve">Разрабатываемый </w:t>
      </w:r>
      <w:r w:rsidR="00FA2C17">
        <w:rPr>
          <w:szCs w:val="28"/>
        </w:rPr>
        <w:t>программный комплекс должен включать в себя нижеупомянутые функциональные особенности:</w:t>
      </w:r>
    </w:p>
    <w:p w14:paraId="5E200831" w14:textId="77777777" w:rsidR="00FA2C17" w:rsidRPr="008141F3" w:rsidRDefault="00FA2C17" w:rsidP="008D2DF0">
      <w:pPr>
        <w:pStyle w:val="a7"/>
        <w:numPr>
          <w:ilvl w:val="0"/>
          <w:numId w:val="14"/>
        </w:numPr>
        <w:spacing w:after="160"/>
        <w:rPr>
          <w:rFonts w:cs="Times New Roman"/>
          <w:szCs w:val="28"/>
        </w:rPr>
      </w:pPr>
      <w:r w:rsidRPr="008141F3">
        <w:rPr>
          <w:rFonts w:cs="Times New Roman"/>
        </w:rPr>
        <w:t xml:space="preserve">интерфейс для работы с подсистемой (интерфейс администратора) – </w:t>
      </w:r>
      <w:r w:rsidRPr="008141F3">
        <w:rPr>
          <w:rFonts w:cs="Times New Roman"/>
          <w:lang w:val="en-US"/>
        </w:rPr>
        <w:t>web</w:t>
      </w:r>
      <w:r w:rsidRPr="008141F3">
        <w:rPr>
          <w:rFonts w:cs="Times New Roman"/>
        </w:rPr>
        <w:t>-страница, включает в себя список со всей информацией об отправленных сообщениях, предоставляет возможность вручную отправить сообщение через выбранный сервис, настраивать почтовые шлюзы;</w:t>
      </w:r>
    </w:p>
    <w:p w14:paraId="0DE71B11" w14:textId="77777777" w:rsidR="00FA2C17" w:rsidRPr="008141F3" w:rsidRDefault="00FA2C17" w:rsidP="008D2DF0">
      <w:pPr>
        <w:pStyle w:val="a7"/>
        <w:numPr>
          <w:ilvl w:val="0"/>
          <w:numId w:val="14"/>
        </w:numPr>
        <w:spacing w:after="160"/>
        <w:rPr>
          <w:rFonts w:cs="Times New Roman"/>
          <w:szCs w:val="28"/>
        </w:rPr>
      </w:pPr>
      <w:r>
        <w:t xml:space="preserve">необходимо обеспечить совместимость с основными браузерами (последние версии </w:t>
      </w:r>
      <w:proofErr w:type="spellStart"/>
      <w:r>
        <w:t>Chrome</w:t>
      </w:r>
      <w:proofErr w:type="spellEnd"/>
      <w:r>
        <w:t xml:space="preserve">, </w:t>
      </w:r>
      <w:proofErr w:type="spellStart"/>
      <w:r>
        <w:t>Firefox</w:t>
      </w:r>
      <w:proofErr w:type="spellEnd"/>
      <w:r>
        <w:t xml:space="preserve">, </w:t>
      </w:r>
      <w:proofErr w:type="spellStart"/>
      <w:r>
        <w:t>Safari</w:t>
      </w:r>
      <w:proofErr w:type="spellEnd"/>
      <w:r>
        <w:t xml:space="preserve">, </w:t>
      </w:r>
      <w:proofErr w:type="spellStart"/>
      <w:r>
        <w:t>Opera</w:t>
      </w:r>
      <w:proofErr w:type="spellEnd"/>
      <w:r>
        <w:t>; IE начиная с 10 версии). Верстка должна быть адаптивной и рассчитана на минимальное разрешение экрана 1280×720;</w:t>
      </w:r>
    </w:p>
    <w:p w14:paraId="760617CA" w14:textId="77777777" w:rsidR="00FA2C17" w:rsidRPr="008141F3" w:rsidRDefault="00FA2C17" w:rsidP="008D2DF0">
      <w:pPr>
        <w:pStyle w:val="a7"/>
        <w:numPr>
          <w:ilvl w:val="0"/>
          <w:numId w:val="14"/>
        </w:numPr>
        <w:spacing w:after="160"/>
        <w:rPr>
          <w:rFonts w:cs="Times New Roman"/>
          <w:szCs w:val="28"/>
        </w:rPr>
      </w:pPr>
      <w:r>
        <w:t>цветовая гамма приложения не должна быть излишне яркой, но сочетания цветов должны быть контрастными. Дизайн должен быть простым и понятным, нужно избегать непонятных иконок. Списки, с помощью которых также может быть реализовано меню, не должны превышать 5-9 элементов;</w:t>
      </w:r>
    </w:p>
    <w:p w14:paraId="62CB9E8F" w14:textId="77777777" w:rsidR="00FA2C17" w:rsidRPr="008141F3" w:rsidRDefault="00FA2C17" w:rsidP="008D2DF0">
      <w:pPr>
        <w:pStyle w:val="a7"/>
        <w:numPr>
          <w:ilvl w:val="0"/>
          <w:numId w:val="14"/>
        </w:numPr>
        <w:spacing w:after="160"/>
        <w:rPr>
          <w:rFonts w:cs="Times New Roman"/>
          <w:szCs w:val="28"/>
        </w:rPr>
      </w:pPr>
      <w:r>
        <w:lastRenderedPageBreak/>
        <w:t>если время загрузки страницы составляет более 5с., необходимо обеспечить пользователю уверенность в том, что процесс действительно происходит при помощи индикатора выполнения процесса;</w:t>
      </w:r>
    </w:p>
    <w:p w14:paraId="388ECFA8" w14:textId="77777777" w:rsidR="00FA2C17" w:rsidRPr="008141F3" w:rsidRDefault="00FA2C17" w:rsidP="008D2DF0">
      <w:pPr>
        <w:pStyle w:val="a7"/>
        <w:numPr>
          <w:ilvl w:val="0"/>
          <w:numId w:val="14"/>
        </w:numPr>
        <w:spacing w:after="160"/>
        <w:rPr>
          <w:rFonts w:cs="Times New Roman"/>
          <w:szCs w:val="28"/>
        </w:rPr>
      </w:pPr>
      <w:r>
        <w:t>на длинных страницах необходимо применять ссылки, возвращающие пользователя в верхнюю часть страницы.</w:t>
      </w:r>
    </w:p>
    <w:p w14:paraId="59C13599" w14:textId="77777777" w:rsidR="00FA2C17" w:rsidRDefault="00FA2C17" w:rsidP="00FA2C17">
      <w:pPr>
        <w:rPr>
          <w:szCs w:val="28"/>
        </w:rPr>
      </w:pPr>
      <w:r w:rsidRPr="00FA5ADA">
        <w:rPr>
          <w:b/>
          <w:szCs w:val="28"/>
        </w:rPr>
        <w:t xml:space="preserve">Получение данных. </w:t>
      </w:r>
      <w:r w:rsidRPr="00FA5ADA">
        <w:rPr>
          <w:szCs w:val="28"/>
        </w:rPr>
        <w:t>Система получает на вход</w:t>
      </w:r>
      <w:r>
        <w:rPr>
          <w:szCs w:val="28"/>
        </w:rPr>
        <w:t>:</w:t>
      </w:r>
    </w:p>
    <w:p w14:paraId="6432190E" w14:textId="77777777" w:rsidR="00FA2C17" w:rsidRPr="008C5951" w:rsidRDefault="00FA2C17" w:rsidP="008C5951">
      <w:pPr>
        <w:pStyle w:val="a"/>
      </w:pPr>
      <w:r w:rsidRPr="008C5951">
        <w:t xml:space="preserve">тему; </w:t>
      </w:r>
    </w:p>
    <w:p w14:paraId="70F80C31" w14:textId="77777777" w:rsidR="00FA2C17" w:rsidRPr="008C5951" w:rsidRDefault="00FA2C17" w:rsidP="008C5951">
      <w:pPr>
        <w:pStyle w:val="a"/>
      </w:pPr>
      <w:r w:rsidRPr="008C5951">
        <w:t xml:space="preserve">тело сообщения; </w:t>
      </w:r>
    </w:p>
    <w:p w14:paraId="76F8B965" w14:textId="77777777" w:rsidR="00FA2C17" w:rsidRPr="008C5951" w:rsidRDefault="00FA2C17" w:rsidP="008C5951">
      <w:pPr>
        <w:pStyle w:val="a"/>
      </w:pPr>
      <w:r w:rsidRPr="008C5951">
        <w:t xml:space="preserve">прикрепленные файлы; </w:t>
      </w:r>
    </w:p>
    <w:p w14:paraId="3EED52CD" w14:textId="77777777" w:rsidR="00FA2C17" w:rsidRPr="008C5951" w:rsidRDefault="00FA2C17" w:rsidP="008C5951">
      <w:pPr>
        <w:pStyle w:val="a"/>
      </w:pPr>
      <w:r w:rsidRPr="008C5951">
        <w:t xml:space="preserve">список адресов, на которые нужно отправить сообщения; </w:t>
      </w:r>
    </w:p>
    <w:p w14:paraId="318E46BC" w14:textId="77777777" w:rsidR="00FA2C17" w:rsidRPr="008C5951" w:rsidRDefault="00FA2C17" w:rsidP="008C5951">
      <w:pPr>
        <w:pStyle w:val="a"/>
      </w:pPr>
      <w:r w:rsidRPr="008C5951">
        <w:t xml:space="preserve">список сервисов доставки, посредством которых необходимо доставить сообщение; </w:t>
      </w:r>
    </w:p>
    <w:p w14:paraId="3A3C5FFB" w14:textId="77777777" w:rsidR="00FA2C17" w:rsidRPr="008C5951" w:rsidRDefault="00FA2C17" w:rsidP="008C5951">
      <w:pPr>
        <w:pStyle w:val="a"/>
      </w:pPr>
      <w:r w:rsidRPr="008C5951">
        <w:t>запланированное время доставки или диапазоны времени, в пределах которых сообщение должно быть доставлено.</w:t>
      </w:r>
    </w:p>
    <w:p w14:paraId="393AF72D" w14:textId="77777777" w:rsidR="00FA2C17" w:rsidRPr="00FA5ADA" w:rsidRDefault="00FA2C17" w:rsidP="00FA2C17">
      <w:pPr>
        <w:rPr>
          <w:b/>
          <w:szCs w:val="28"/>
        </w:rPr>
      </w:pPr>
      <w:r w:rsidRPr="00FA5ADA">
        <w:rPr>
          <w:b/>
          <w:szCs w:val="28"/>
        </w:rPr>
        <w:t xml:space="preserve">Выходные данные. </w:t>
      </w:r>
      <w:r w:rsidRPr="00FA5ADA">
        <w:rPr>
          <w:szCs w:val="28"/>
        </w:rPr>
        <w:t>Система предоставляет по</w:t>
      </w:r>
      <w:r>
        <w:rPr>
          <w:szCs w:val="28"/>
        </w:rPr>
        <w:t xml:space="preserve">льзователю историю сообщений с </w:t>
      </w:r>
      <w:r w:rsidRPr="00FA5ADA">
        <w:rPr>
          <w:szCs w:val="28"/>
        </w:rPr>
        <w:t>информацией</w:t>
      </w:r>
      <w:r>
        <w:rPr>
          <w:szCs w:val="28"/>
        </w:rPr>
        <w:t xml:space="preserve"> о доставке</w:t>
      </w:r>
      <w:r w:rsidRPr="00FA5ADA">
        <w:rPr>
          <w:szCs w:val="28"/>
        </w:rPr>
        <w:t>.</w:t>
      </w:r>
    </w:p>
    <w:p w14:paraId="26294EC5" w14:textId="77777777" w:rsidR="00FA2C17" w:rsidRPr="00FA5ADA" w:rsidRDefault="00FA2C17" w:rsidP="00FA2C17">
      <w:pPr>
        <w:rPr>
          <w:b/>
          <w:szCs w:val="28"/>
        </w:rPr>
      </w:pPr>
      <w:r w:rsidRPr="00FA5ADA">
        <w:rPr>
          <w:b/>
          <w:szCs w:val="28"/>
        </w:rPr>
        <w:t xml:space="preserve">Отправка данных. </w:t>
      </w:r>
      <w:r w:rsidRPr="00FA5ADA">
        <w:rPr>
          <w:szCs w:val="28"/>
        </w:rPr>
        <w:t xml:space="preserve">Система обрабатывает полученные от пользователя данные </w:t>
      </w:r>
      <w:r>
        <w:rPr>
          <w:szCs w:val="28"/>
        </w:rPr>
        <w:t xml:space="preserve">через </w:t>
      </w:r>
      <w:r>
        <w:rPr>
          <w:szCs w:val="28"/>
          <w:lang w:val="en-US"/>
        </w:rPr>
        <w:t>REST</w:t>
      </w:r>
      <w:r w:rsidRPr="007E212D">
        <w:rPr>
          <w:szCs w:val="28"/>
        </w:rPr>
        <w:t xml:space="preserve"> </w:t>
      </w:r>
      <w:r>
        <w:rPr>
          <w:szCs w:val="28"/>
          <w:lang w:val="en-US"/>
        </w:rPr>
        <w:t>API</w:t>
      </w:r>
      <w:r w:rsidRPr="007E212D">
        <w:rPr>
          <w:szCs w:val="28"/>
        </w:rPr>
        <w:t xml:space="preserve"> </w:t>
      </w:r>
      <w:r>
        <w:rPr>
          <w:szCs w:val="28"/>
        </w:rPr>
        <w:t>и передает их указанным сервисам доставки</w:t>
      </w:r>
      <w:r w:rsidRPr="00FA5ADA">
        <w:rPr>
          <w:szCs w:val="28"/>
        </w:rPr>
        <w:t>.</w:t>
      </w:r>
    </w:p>
    <w:p w14:paraId="19BF91BE" w14:textId="77777777" w:rsidR="00FA2C17" w:rsidRDefault="00FA2C17" w:rsidP="00FA2C17">
      <w:pPr>
        <w:pStyle w:val="3"/>
      </w:pPr>
      <w:bookmarkStart w:id="86" w:name="_Toc68303831"/>
      <w:r w:rsidRPr="00D83368">
        <w:t>Требования</w:t>
      </w:r>
      <w:r>
        <w:t xml:space="preserve"> к надежности</w:t>
      </w:r>
      <w:bookmarkEnd w:id="86"/>
    </w:p>
    <w:p w14:paraId="6546E603" w14:textId="77777777" w:rsidR="00FA2C17" w:rsidRPr="00524815" w:rsidRDefault="00FA2C17" w:rsidP="008D2DF0">
      <w:pPr>
        <w:pStyle w:val="a7"/>
        <w:numPr>
          <w:ilvl w:val="3"/>
          <w:numId w:val="7"/>
        </w:numPr>
        <w:spacing w:after="160"/>
        <w:ind w:left="1134" w:hanging="425"/>
        <w:rPr>
          <w:lang w:eastAsia="ru-RU"/>
        </w:rPr>
      </w:pPr>
      <w:r w:rsidRPr="00524815">
        <w:rPr>
          <w:lang w:eastAsia="ru-RU"/>
        </w:rPr>
        <w:t>Требования к обеспечению надежного функционирования программы</w:t>
      </w:r>
    </w:p>
    <w:p w14:paraId="6BF2DF92" w14:textId="77777777" w:rsidR="00FA2C17" w:rsidRDefault="00FA2C17" w:rsidP="00FA2C17">
      <w:pPr>
        <w:rPr>
          <w:lang w:eastAsia="ru-RU"/>
        </w:rPr>
      </w:pPr>
      <w:r>
        <w:rPr>
          <w:lang w:eastAsia="ru-RU"/>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5F77E61D" w14:textId="77777777" w:rsidR="00FA2C17" w:rsidRDefault="00FA2C17" w:rsidP="008D2DF0">
      <w:pPr>
        <w:pStyle w:val="a7"/>
        <w:numPr>
          <w:ilvl w:val="0"/>
          <w:numId w:val="15"/>
        </w:numPr>
        <w:rPr>
          <w:lang w:eastAsia="ru-RU"/>
        </w:rPr>
      </w:pPr>
      <w:r>
        <w:rPr>
          <w:lang w:eastAsia="ru-RU"/>
        </w:rPr>
        <w:t>организацией бесперебойного питания технических средств;</w:t>
      </w:r>
    </w:p>
    <w:p w14:paraId="15C3CCF7" w14:textId="77777777" w:rsidR="00FA2C17" w:rsidRDefault="00FA2C17" w:rsidP="008D2DF0">
      <w:pPr>
        <w:pStyle w:val="a7"/>
        <w:numPr>
          <w:ilvl w:val="0"/>
          <w:numId w:val="15"/>
        </w:numPr>
        <w:rPr>
          <w:lang w:eastAsia="ru-RU"/>
        </w:rPr>
      </w:pPr>
      <w:r>
        <w:rPr>
          <w:lang w:eastAsia="ru-RU"/>
        </w:rPr>
        <w:t>использованием лицензионного программного обеспечения;</w:t>
      </w:r>
    </w:p>
    <w:p w14:paraId="139ADED3" w14:textId="77777777" w:rsidR="00FA2C17" w:rsidRDefault="00FA2C17" w:rsidP="008D2DF0">
      <w:pPr>
        <w:pStyle w:val="a7"/>
        <w:numPr>
          <w:ilvl w:val="0"/>
          <w:numId w:val="15"/>
        </w:numPr>
        <w:rPr>
          <w:lang w:eastAsia="ru-RU"/>
        </w:rPr>
      </w:pPr>
      <w:r>
        <w:rPr>
          <w:lang w:eastAsia="ru-RU"/>
        </w:rPr>
        <w:t xml:space="preserve">регулярным выполнением рекомендаций Министерства труда и социального развития РФ, изложенных в Постановлении от 23 июля </w:t>
      </w:r>
      <w:r>
        <w:rPr>
          <w:lang w:eastAsia="ru-RU"/>
        </w:rPr>
        <w:lastRenderedPageBreak/>
        <w:t>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762F5E2" w14:textId="77777777" w:rsidR="00FA2C17" w:rsidRDefault="00FA2C17" w:rsidP="008D2DF0">
      <w:pPr>
        <w:pStyle w:val="a7"/>
        <w:numPr>
          <w:ilvl w:val="0"/>
          <w:numId w:val="15"/>
        </w:numPr>
        <w:jc w:val="left"/>
        <w:rPr>
          <w:lang w:eastAsia="ru-RU"/>
        </w:rPr>
      </w:pPr>
      <w:r>
        <w:rPr>
          <w:lang w:eastAsia="ru-RU"/>
        </w:rPr>
        <w:t>регулярным выполнением требований ГОСТ 51188-98. Защита информации. Испытания программных средств на наличие компьютерных вирусов.</w:t>
      </w:r>
    </w:p>
    <w:p w14:paraId="6A7F9F8A" w14:textId="77777777" w:rsidR="00FA2C17" w:rsidRPr="00F64667" w:rsidRDefault="00FA2C17" w:rsidP="008D2DF0">
      <w:pPr>
        <w:pStyle w:val="a7"/>
        <w:numPr>
          <w:ilvl w:val="3"/>
          <w:numId w:val="7"/>
        </w:numPr>
        <w:spacing w:after="160"/>
        <w:ind w:left="1134" w:hanging="425"/>
        <w:jc w:val="left"/>
        <w:rPr>
          <w:lang w:eastAsia="ru-RU"/>
        </w:rPr>
      </w:pPr>
      <w:r w:rsidRPr="00F64667">
        <w:rPr>
          <w:lang w:eastAsia="ru-RU"/>
        </w:rPr>
        <w:t xml:space="preserve">Время </w:t>
      </w:r>
      <w:r w:rsidRPr="00524815">
        <w:rPr>
          <w:lang w:eastAsia="ru-RU"/>
        </w:rPr>
        <w:t>восстановления</w:t>
      </w:r>
      <w:r w:rsidRPr="00F64667">
        <w:rPr>
          <w:lang w:eastAsia="ru-RU"/>
        </w:rPr>
        <w:t xml:space="preserve"> после отказа</w:t>
      </w:r>
    </w:p>
    <w:p w14:paraId="3D185311" w14:textId="77777777" w:rsidR="00FA2C17" w:rsidRDefault="00FA2C17" w:rsidP="00FA2C17">
      <w:pPr>
        <w:rPr>
          <w:lang w:eastAsia="ru-RU"/>
        </w:rPr>
      </w:pPr>
      <w:r>
        <w:rPr>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30-ти минут при условии соблюдения условий эксплуатации технических и программных средств.</w:t>
      </w:r>
    </w:p>
    <w:p w14:paraId="69377629" w14:textId="77777777" w:rsidR="00FA2C17" w:rsidRDefault="00FA2C17" w:rsidP="00FA2C17">
      <w:pPr>
        <w:rPr>
          <w:lang w:eastAsia="ru-RU"/>
        </w:rPr>
      </w:pPr>
      <w:r>
        <w:rPr>
          <w:lang w:eastAsia="ru-RU"/>
        </w:rPr>
        <w:t>Время восстановления после отказа, вызванного неисправностью технических средств, фатальным сбоем системы, не должно превышать времени, требуемого на устранение неисправностей технических средств и переустановки программных средств.</w:t>
      </w:r>
    </w:p>
    <w:p w14:paraId="0FBCEB93" w14:textId="77777777" w:rsidR="00FA2C17" w:rsidRPr="00F64667" w:rsidRDefault="00FA2C17" w:rsidP="008D2DF0">
      <w:pPr>
        <w:pStyle w:val="a7"/>
        <w:numPr>
          <w:ilvl w:val="3"/>
          <w:numId w:val="7"/>
        </w:numPr>
        <w:spacing w:after="160"/>
        <w:ind w:left="1134" w:hanging="425"/>
        <w:rPr>
          <w:lang w:eastAsia="ru-RU"/>
        </w:rPr>
      </w:pPr>
      <w:r w:rsidRPr="00F64667">
        <w:rPr>
          <w:lang w:eastAsia="ru-RU"/>
        </w:rPr>
        <w:t>Отказы из-за некорректных действий оператора</w:t>
      </w:r>
    </w:p>
    <w:p w14:paraId="5DA6105C" w14:textId="77777777" w:rsidR="00FA2C17" w:rsidRDefault="00FA2C17" w:rsidP="00FA2C17">
      <w:pPr>
        <w:rPr>
          <w:lang w:eastAsia="ru-RU"/>
        </w:rPr>
      </w:pPr>
      <w:r>
        <w:rPr>
          <w:lang w:eastAsia="ru-RU"/>
        </w:rPr>
        <w:t>Отказы программы возможны вследствие некорректных действий пользователя при взаимодействии с системой.</w:t>
      </w:r>
    </w:p>
    <w:p w14:paraId="46CE8ED6" w14:textId="77777777" w:rsidR="00FA2C17" w:rsidRPr="00F64667" w:rsidRDefault="00FA2C17" w:rsidP="00FA2C17">
      <w:pPr>
        <w:rPr>
          <w:lang w:eastAsia="ru-RU"/>
        </w:rPr>
      </w:pPr>
      <w:r>
        <w:rPr>
          <w:lang w:eastAsia="ru-RU"/>
        </w:rPr>
        <w:t>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 что реализовано посредством разделения ролей.</w:t>
      </w:r>
    </w:p>
    <w:p w14:paraId="7D4A736B" w14:textId="77777777" w:rsidR="00FA2C17" w:rsidRDefault="00FA2C17" w:rsidP="00FA2C17">
      <w:pPr>
        <w:pStyle w:val="2"/>
        <w:rPr>
          <w:b w:val="0"/>
        </w:rPr>
      </w:pPr>
      <w:bookmarkStart w:id="87" w:name="_Toc44341660"/>
      <w:bookmarkStart w:id="88" w:name="_Toc8643079"/>
      <w:bookmarkStart w:id="89" w:name="_Toc68303832"/>
      <w:r w:rsidRPr="00941DD3">
        <w:t>Условия</w:t>
      </w:r>
      <w:r>
        <w:t xml:space="preserve"> </w:t>
      </w:r>
      <w:r w:rsidRPr="00850F38">
        <w:t>эксплуатации</w:t>
      </w:r>
      <w:bookmarkEnd w:id="87"/>
      <w:bookmarkEnd w:id="88"/>
      <w:bookmarkEnd w:id="89"/>
    </w:p>
    <w:p w14:paraId="2C3ABB3F" w14:textId="77777777" w:rsidR="00FA2C17" w:rsidRDefault="00FA2C17" w:rsidP="00FA2C17">
      <w:pPr>
        <w:pStyle w:val="3"/>
        <w:rPr>
          <w:b w:val="0"/>
          <w:i w:val="0"/>
        </w:rPr>
      </w:pPr>
      <w:bookmarkStart w:id="90" w:name="_Toc68303833"/>
      <w:r w:rsidRPr="00D83368">
        <w:t>Климатические</w:t>
      </w:r>
      <w:r>
        <w:t xml:space="preserve"> </w:t>
      </w:r>
      <w:r w:rsidRPr="00941DD3">
        <w:t>условия</w:t>
      </w:r>
      <w:r>
        <w:t xml:space="preserve"> </w:t>
      </w:r>
      <w:r w:rsidRPr="00D83368">
        <w:t>эксплуатации</w:t>
      </w:r>
      <w:bookmarkEnd w:id="90"/>
    </w:p>
    <w:p w14:paraId="642E1E9A" w14:textId="77777777" w:rsidR="00FA2C17" w:rsidRPr="00B0212B" w:rsidRDefault="00FA2C17" w:rsidP="00FA2C17">
      <w:pPr>
        <w:ind w:firstLine="708"/>
        <w:rPr>
          <w:rFonts w:ascii="Times" w:hAnsi="Times" w:cs="Times New Roman"/>
          <w:szCs w:val="28"/>
        </w:rPr>
      </w:pPr>
      <w:r>
        <w:rPr>
          <w:rFonts w:ascii="Times" w:hAnsi="Times"/>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5858D50F" w14:textId="77777777" w:rsidR="00FA2C17" w:rsidRDefault="00FA2C17" w:rsidP="00FA2C17">
      <w:pPr>
        <w:pStyle w:val="3"/>
        <w:rPr>
          <w:b w:val="0"/>
          <w:i w:val="0"/>
        </w:rPr>
      </w:pPr>
      <w:bookmarkStart w:id="91" w:name="_Toc44341661"/>
      <w:bookmarkStart w:id="92" w:name="_Toc8643080"/>
      <w:bookmarkStart w:id="93" w:name="_Toc68303834"/>
      <w:r w:rsidRPr="00D83368">
        <w:lastRenderedPageBreak/>
        <w:t>Требования</w:t>
      </w:r>
      <w:r w:rsidRPr="00A17316">
        <w:t xml:space="preserve"> к </w:t>
      </w:r>
      <w:r w:rsidRPr="00941DD3">
        <w:t>квалификации</w:t>
      </w:r>
      <w:r w:rsidRPr="00A17316">
        <w:t xml:space="preserve"> и численности персонал</w:t>
      </w:r>
      <w:r>
        <w:t>а</w:t>
      </w:r>
      <w:bookmarkEnd w:id="93"/>
    </w:p>
    <w:p w14:paraId="62F2757E" w14:textId="77777777" w:rsidR="00FA2C17" w:rsidRPr="00A17316" w:rsidRDefault="00FA2C17" w:rsidP="00FA2C17">
      <w:pPr>
        <w:rPr>
          <w:szCs w:val="28"/>
          <w:lang w:eastAsia="ru-RU"/>
        </w:rPr>
      </w:pPr>
      <w:r w:rsidRPr="00A17316">
        <w:rPr>
          <w:color w:val="000000"/>
          <w:szCs w:val="28"/>
        </w:rPr>
        <w:t xml:space="preserve">Минимальное количество персонала, требуемого для работы программного комплекса, должно составлять не менее 1 человека: администратор, управляющий </w:t>
      </w:r>
      <w:r>
        <w:rPr>
          <w:color w:val="000000"/>
          <w:szCs w:val="28"/>
        </w:rPr>
        <w:t>настройкой подсистемы</w:t>
      </w:r>
      <w:r w:rsidRPr="00A17316">
        <w:rPr>
          <w:color w:val="000000"/>
          <w:szCs w:val="28"/>
        </w:rPr>
        <w:t>.</w:t>
      </w:r>
    </w:p>
    <w:p w14:paraId="0A9242D6" w14:textId="77777777" w:rsidR="00FA2C17" w:rsidRDefault="00FA2C17" w:rsidP="00FA2C17">
      <w:pPr>
        <w:pStyle w:val="3"/>
        <w:rPr>
          <w:b w:val="0"/>
          <w:i w:val="0"/>
        </w:rPr>
      </w:pPr>
      <w:bookmarkStart w:id="94" w:name="_Toc68303835"/>
      <w:bookmarkEnd w:id="91"/>
      <w:bookmarkEnd w:id="92"/>
      <w:r w:rsidRPr="00D83368">
        <w:t>Требования</w:t>
      </w:r>
      <w:r w:rsidRPr="005F028B">
        <w:t xml:space="preserve"> к </w:t>
      </w:r>
      <w:r w:rsidRPr="00941DD3">
        <w:t>составу</w:t>
      </w:r>
      <w:r w:rsidRPr="005F028B">
        <w:t xml:space="preserve"> и параметрам технических средств</w:t>
      </w:r>
      <w:bookmarkEnd w:id="94"/>
    </w:p>
    <w:p w14:paraId="281AB9FA" w14:textId="2007123E" w:rsidR="00FA2C17" w:rsidRDefault="00464CBD" w:rsidP="00FA2C17">
      <w:pPr>
        <w:pStyle w:val="af0"/>
        <w:ind w:firstLine="708"/>
        <w:rPr>
          <w:color w:val="000000" w:themeColor="text1"/>
        </w:rPr>
      </w:pPr>
      <w:r>
        <w:t>Программный комплекс</w:t>
      </w:r>
      <w:r w:rsidR="00FA2C17">
        <w:t xml:space="preserve"> </w:t>
      </w:r>
      <w:r w:rsidR="00FA2C17">
        <w:rPr>
          <w:color w:val="000000" w:themeColor="text1"/>
        </w:rPr>
        <w:t>функционирует в составе уже имеющегося сервиса и не предъявляет дополнительных требований к составу и параметру технических средств. Подсистема должна работать на тех же самых устройствах, что и вся система учета.</w:t>
      </w:r>
    </w:p>
    <w:p w14:paraId="245D6212" w14:textId="77777777" w:rsidR="00FA2C17" w:rsidRDefault="00FA2C17" w:rsidP="00FA2C17">
      <w:pPr>
        <w:pStyle w:val="af0"/>
        <w:spacing w:after="0"/>
        <w:ind w:left="1134" w:hanging="425"/>
        <w:rPr>
          <w:rFonts w:cs="Times New Roman"/>
          <w:color w:val="000000" w:themeColor="text1"/>
        </w:rPr>
      </w:pPr>
      <w:r>
        <w:rPr>
          <w:rFonts w:cs="Times New Roman"/>
          <w:color w:val="000000" w:themeColor="text1"/>
        </w:rPr>
        <w:t xml:space="preserve">Сервер приложения: </w:t>
      </w:r>
    </w:p>
    <w:p w14:paraId="2D88137F" w14:textId="77777777" w:rsidR="00FA2C17" w:rsidRPr="008B5527" w:rsidRDefault="00FA2C17" w:rsidP="008B5527">
      <w:pPr>
        <w:pStyle w:val="a"/>
      </w:pPr>
      <w:r w:rsidRPr="008B5527">
        <w:t>наличие веб-сервера IIS.</w:t>
      </w:r>
    </w:p>
    <w:p w14:paraId="5860C980" w14:textId="77777777" w:rsidR="00FA2C17" w:rsidRPr="008B5527" w:rsidRDefault="00FA2C17" w:rsidP="008B5527">
      <w:pPr>
        <w:pStyle w:val="a"/>
      </w:pPr>
      <w:r w:rsidRPr="008B5527">
        <w:t>процессор: 3,1 ГГц и выше;</w:t>
      </w:r>
    </w:p>
    <w:p w14:paraId="141F0F97" w14:textId="0A904544" w:rsidR="00FA2C17" w:rsidRPr="008B5527" w:rsidRDefault="00FA2C17" w:rsidP="008B5527">
      <w:pPr>
        <w:pStyle w:val="a"/>
      </w:pPr>
      <w:r w:rsidRPr="008B5527">
        <w:t>ОЗУ: 16Гб</w:t>
      </w:r>
      <w:r w:rsidR="00E8073D">
        <w:t xml:space="preserve"> и выше</w:t>
      </w:r>
      <w:r w:rsidRPr="008B5527">
        <w:t>;</w:t>
      </w:r>
    </w:p>
    <w:p w14:paraId="7A9F27F4" w14:textId="77777777" w:rsidR="008B5527" w:rsidRPr="008B5527" w:rsidRDefault="00FA2C17" w:rsidP="008B5527">
      <w:pPr>
        <w:pStyle w:val="a"/>
      </w:pPr>
      <w:r w:rsidRPr="008B5527">
        <w:t>SSD диск.</w:t>
      </w:r>
    </w:p>
    <w:p w14:paraId="2238A9E8" w14:textId="6A59304F" w:rsidR="00FA2C17" w:rsidRDefault="00FA2C17" w:rsidP="008B5527">
      <w:r>
        <w:t xml:space="preserve">Сервер баз данных: </w:t>
      </w:r>
    </w:p>
    <w:p w14:paraId="72DADC61" w14:textId="77777777" w:rsidR="00FA2C17" w:rsidRPr="008B5527" w:rsidRDefault="00FA2C17" w:rsidP="008B5527">
      <w:pPr>
        <w:pStyle w:val="a"/>
      </w:pPr>
      <w:r w:rsidRPr="008B5527">
        <w:t>процессор: 3,1 ГГц и выше;</w:t>
      </w:r>
    </w:p>
    <w:p w14:paraId="514570CB" w14:textId="77777777" w:rsidR="00FA2C17" w:rsidRPr="008B5527" w:rsidRDefault="00FA2C17" w:rsidP="008B5527">
      <w:pPr>
        <w:pStyle w:val="a"/>
      </w:pPr>
      <w:r w:rsidRPr="008B5527">
        <w:t>ОЗУ: 16Гб и выше;</w:t>
      </w:r>
    </w:p>
    <w:p w14:paraId="700509D0" w14:textId="7EB5BAC8" w:rsidR="00FA2C17" w:rsidRDefault="00FA2C17" w:rsidP="008B5527">
      <w:pPr>
        <w:pStyle w:val="a"/>
      </w:pPr>
      <w:r w:rsidRPr="008B5527">
        <w:t>SSD диск.</w:t>
      </w:r>
    </w:p>
    <w:p w14:paraId="1CCB7BBA" w14:textId="28DAFEF7" w:rsidR="008B5527" w:rsidRDefault="008B5527" w:rsidP="008B5527">
      <w:r>
        <w:t>Клиент:</w:t>
      </w:r>
    </w:p>
    <w:p w14:paraId="747420DF" w14:textId="1C46E0D9" w:rsidR="008B5527" w:rsidRDefault="0040598B" w:rsidP="008B5527">
      <w:pPr>
        <w:pStyle w:val="a"/>
      </w:pPr>
      <w:r>
        <w:t>п</w:t>
      </w:r>
      <w:r w:rsidR="008B5527" w:rsidRPr="008B5527">
        <w:t xml:space="preserve">роцессор </w:t>
      </w:r>
      <w:proofErr w:type="spellStart"/>
      <w:r w:rsidR="008B5527" w:rsidRPr="008B5527">
        <w:t>Intel</w:t>
      </w:r>
      <w:proofErr w:type="spellEnd"/>
      <w:r w:rsidR="008B5527" w:rsidRPr="008B5527">
        <w:t xml:space="preserve"> </w:t>
      </w:r>
      <w:proofErr w:type="spellStart"/>
      <w:r w:rsidR="008B5527" w:rsidRPr="008B5527">
        <w:t>Pentium</w:t>
      </w:r>
      <w:proofErr w:type="spellEnd"/>
      <w:r w:rsidR="008B5527" w:rsidRPr="008B5527">
        <w:t xml:space="preserve"> 4 или более поздней версии с поддержкой SSE3</w:t>
      </w:r>
      <w:r w:rsidRPr="0040598B">
        <w:t>;</w:t>
      </w:r>
    </w:p>
    <w:p w14:paraId="6F005DA5" w14:textId="36DE1449" w:rsidR="0040598B" w:rsidRPr="008B5527" w:rsidRDefault="0040598B" w:rsidP="004E7980">
      <w:pPr>
        <w:pStyle w:val="a"/>
      </w:pPr>
      <w:r w:rsidRPr="004E7980">
        <w:t>ОЗУ</w:t>
      </w:r>
      <w:r>
        <w:t xml:space="preserve">: </w:t>
      </w:r>
      <w:r w:rsidR="00A300BB">
        <w:t>1Гб</w:t>
      </w:r>
      <w:r w:rsidR="00E8073D">
        <w:t xml:space="preserve"> и выше</w:t>
      </w:r>
      <w:r>
        <w:t>.</w:t>
      </w:r>
    </w:p>
    <w:p w14:paraId="0C566A40" w14:textId="77777777" w:rsidR="00FA2C17" w:rsidRDefault="00FA2C17" w:rsidP="00FA2C17">
      <w:pPr>
        <w:pStyle w:val="3"/>
        <w:rPr>
          <w:b w:val="0"/>
          <w:i w:val="0"/>
        </w:rPr>
      </w:pPr>
      <w:bookmarkStart w:id="95" w:name="_Toc44341664"/>
      <w:bookmarkStart w:id="96" w:name="_Toc8643083"/>
      <w:bookmarkStart w:id="97" w:name="_Toc68303836"/>
      <w:r>
        <w:t xml:space="preserve">Требования к </w:t>
      </w:r>
      <w:r w:rsidRPr="00D83368">
        <w:t>информационной</w:t>
      </w:r>
      <w:r>
        <w:t xml:space="preserve"> и программной совместимости</w:t>
      </w:r>
      <w:bookmarkEnd w:id="95"/>
      <w:bookmarkEnd w:id="96"/>
      <w:bookmarkEnd w:id="97"/>
    </w:p>
    <w:p w14:paraId="6A36CC20" w14:textId="77777777" w:rsidR="00FA2C17" w:rsidRDefault="00FA2C17" w:rsidP="00FA2C17">
      <w:pPr>
        <w:ind w:firstLine="708"/>
        <w:rPr>
          <w:rFonts w:cs="Times New Roman"/>
          <w:szCs w:val="28"/>
        </w:rPr>
      </w:pPr>
      <w:r>
        <w:rPr>
          <w:szCs w:val="28"/>
        </w:rPr>
        <w:t>В перечень программного обеспечения, работающего на стороне сервера входит следующее ПО:</w:t>
      </w:r>
    </w:p>
    <w:p w14:paraId="5341CE47" w14:textId="77777777" w:rsidR="00FA2C17" w:rsidRDefault="00FA2C17" w:rsidP="008C5951">
      <w:pPr>
        <w:pStyle w:val="a"/>
      </w:pPr>
      <w:r>
        <w:lastRenderedPageBreak/>
        <w:t>лицензионная версия операционной системы «</w:t>
      </w:r>
      <w:r>
        <w:rPr>
          <w:lang w:val="en-US"/>
        </w:rPr>
        <w:t>Microsoft</w:t>
      </w:r>
      <w:r w:rsidRPr="005F028B">
        <w:t xml:space="preserve"> </w:t>
      </w:r>
      <w:r>
        <w:rPr>
          <w:lang w:val="en-US"/>
        </w:rPr>
        <w:t>Windows</w:t>
      </w:r>
      <w:r w:rsidRPr="005F028B">
        <w:t xml:space="preserve"> </w:t>
      </w:r>
      <w:r>
        <w:rPr>
          <w:lang w:val="en-US"/>
        </w:rPr>
        <w:t>Server</w:t>
      </w:r>
      <w:r>
        <w:t xml:space="preserve"> 2019»;</w:t>
      </w:r>
    </w:p>
    <w:p w14:paraId="1E934DCA" w14:textId="77777777" w:rsidR="00FA2C17" w:rsidRDefault="00FA2C17" w:rsidP="008C5951">
      <w:pPr>
        <w:pStyle w:val="a"/>
        <w:rPr>
          <w:lang w:val="en-US"/>
        </w:rPr>
      </w:pPr>
      <w:r>
        <w:t>базы</w:t>
      </w:r>
      <w:r>
        <w:rPr>
          <w:lang w:val="en-US"/>
        </w:rPr>
        <w:t xml:space="preserve"> </w:t>
      </w:r>
      <w:r>
        <w:t>данных</w:t>
      </w:r>
      <w:r>
        <w:rPr>
          <w:lang w:val="en-US"/>
        </w:rPr>
        <w:t xml:space="preserve"> «Microsoft SQL Server 2019»;</w:t>
      </w:r>
    </w:p>
    <w:p w14:paraId="141C099D" w14:textId="77777777" w:rsidR="00FA2C17" w:rsidRDefault="00FA2C17" w:rsidP="008C5951">
      <w:pPr>
        <w:pStyle w:val="a"/>
        <w:rPr>
          <w:lang w:val="en-US"/>
        </w:rPr>
      </w:pPr>
      <w:r>
        <w:t>СУБД</w:t>
      </w:r>
      <w:r w:rsidRPr="00D76D34">
        <w:rPr>
          <w:lang w:val="en-US"/>
        </w:rPr>
        <w:t xml:space="preserve"> </w:t>
      </w:r>
      <w:r>
        <w:rPr>
          <w:lang w:val="en-US"/>
        </w:rPr>
        <w:t>«SQL Server Management Studio»;</w:t>
      </w:r>
    </w:p>
    <w:p w14:paraId="12A98D9A" w14:textId="77777777" w:rsidR="00FA2C17" w:rsidRPr="00115972" w:rsidRDefault="00FA2C17" w:rsidP="008C5951">
      <w:pPr>
        <w:pStyle w:val="a"/>
        <w:rPr>
          <w:lang w:val="en-US"/>
        </w:rPr>
      </w:pPr>
      <w:r>
        <w:rPr>
          <w:lang w:val="en-US"/>
        </w:rPr>
        <w:t>w</w:t>
      </w:r>
      <w:r w:rsidRPr="00115972">
        <w:rPr>
          <w:lang w:val="en-US"/>
        </w:rPr>
        <w:t>eb-</w:t>
      </w:r>
      <w:proofErr w:type="spellStart"/>
      <w:r w:rsidRPr="00115972">
        <w:rPr>
          <w:lang w:val="en-US"/>
        </w:rPr>
        <w:t>браузер</w:t>
      </w:r>
      <w:proofErr w:type="spellEnd"/>
      <w:r w:rsidRPr="00115972">
        <w:rPr>
          <w:lang w:val="en-US"/>
        </w:rPr>
        <w:t xml:space="preserve"> Google Chrome 89.0 </w:t>
      </w:r>
      <w:r>
        <w:t>или</w:t>
      </w:r>
      <w:r w:rsidRPr="00115972">
        <w:rPr>
          <w:lang w:val="en-US"/>
        </w:rPr>
        <w:t xml:space="preserve"> Safari 14, </w:t>
      </w:r>
      <w:r>
        <w:t>или</w:t>
      </w:r>
      <w:r w:rsidRPr="00115972">
        <w:rPr>
          <w:lang w:val="en-US"/>
        </w:rPr>
        <w:t xml:space="preserve"> Mozilla Firefox 91.6 ESR</w:t>
      </w:r>
      <w:r>
        <w:t>Ю</w:t>
      </w:r>
      <w:r w:rsidRPr="00115972">
        <w:rPr>
          <w:lang w:val="en-US"/>
        </w:rPr>
        <w:t xml:space="preserve">, </w:t>
      </w:r>
      <w:r>
        <w:t>или</w:t>
      </w:r>
      <w:r w:rsidRPr="00115972">
        <w:rPr>
          <w:lang w:val="en-US"/>
        </w:rPr>
        <w:t xml:space="preserve"> </w:t>
      </w:r>
      <w:r>
        <w:rPr>
          <w:lang w:val="en-US"/>
        </w:rPr>
        <w:t>Opera 12;</w:t>
      </w:r>
    </w:p>
    <w:p w14:paraId="0DA9FDF4" w14:textId="77777777" w:rsidR="00FA2C17" w:rsidRDefault="00FA2C17" w:rsidP="008C5951">
      <w:pPr>
        <w:pStyle w:val="a"/>
        <w:rPr>
          <w:lang w:val="en-US"/>
        </w:rPr>
      </w:pPr>
      <w:r>
        <w:t>антивирусное программное обеспечение.</w:t>
      </w:r>
    </w:p>
    <w:p w14:paraId="4D80252C" w14:textId="77777777" w:rsidR="00FA2C17" w:rsidRDefault="00FA2C17" w:rsidP="00FA2C17">
      <w:pPr>
        <w:ind w:firstLine="708"/>
        <w:rPr>
          <w:szCs w:val="28"/>
        </w:rPr>
      </w:pPr>
      <w:r>
        <w:rPr>
          <w:szCs w:val="28"/>
        </w:rPr>
        <w:t>Дополнительные требования к защите программного обеспечения и информации не предъявляются.</w:t>
      </w:r>
      <w:r w:rsidRPr="004C3D99">
        <w:rPr>
          <w:szCs w:val="28"/>
        </w:rPr>
        <w:t xml:space="preserve"> </w:t>
      </w:r>
    </w:p>
    <w:p w14:paraId="481EF747" w14:textId="77777777" w:rsidR="00FA2C17" w:rsidRDefault="00FA2C17" w:rsidP="00FA2C17">
      <w:pPr>
        <w:pStyle w:val="2"/>
      </w:pPr>
      <w:bookmarkStart w:id="98" w:name="_Toc68303837"/>
      <w:r w:rsidRPr="00850F38">
        <w:t>Программная</w:t>
      </w:r>
      <w:r>
        <w:t xml:space="preserve"> документация</w:t>
      </w:r>
      <w:bookmarkEnd w:id="98"/>
    </w:p>
    <w:p w14:paraId="67014704" w14:textId="77777777" w:rsidR="00FA2C17" w:rsidRPr="004C3D99" w:rsidRDefault="00FA2C17" w:rsidP="00FA2C17">
      <w:pPr>
        <w:pStyle w:val="3"/>
      </w:pPr>
      <w:bookmarkStart w:id="99" w:name="_Toc68303838"/>
      <w:r w:rsidRPr="00D83368">
        <w:t>Предварительный</w:t>
      </w:r>
      <w:r w:rsidRPr="004C3D99">
        <w:t xml:space="preserve"> состав программной документации</w:t>
      </w:r>
      <w:bookmarkEnd w:id="99"/>
    </w:p>
    <w:p w14:paraId="370E57B2" w14:textId="77777777" w:rsidR="00FA2C17" w:rsidRPr="004C3D99" w:rsidRDefault="00FA2C17" w:rsidP="00FA2C17">
      <w:pPr>
        <w:ind w:firstLine="708"/>
        <w:rPr>
          <w:szCs w:val="28"/>
        </w:rPr>
      </w:pPr>
      <w:r w:rsidRPr="004C3D99">
        <w:rPr>
          <w:szCs w:val="28"/>
        </w:rPr>
        <w:t>Состав программной документации:</w:t>
      </w:r>
    </w:p>
    <w:p w14:paraId="3C470914" w14:textId="77777777" w:rsidR="00FA2C17" w:rsidRPr="00DC5D62" w:rsidRDefault="00FA2C17" w:rsidP="008C5951">
      <w:pPr>
        <w:pStyle w:val="a"/>
      </w:pPr>
      <w:r w:rsidRPr="00DC5D62">
        <w:t>техническое задание;</w:t>
      </w:r>
    </w:p>
    <w:p w14:paraId="0C340DB3" w14:textId="77777777" w:rsidR="00FA2C17" w:rsidRPr="00DC5D62" w:rsidRDefault="00FA2C17" w:rsidP="008C5951">
      <w:pPr>
        <w:pStyle w:val="a"/>
      </w:pPr>
      <w:r w:rsidRPr="00DC5D62">
        <w:t>программа и методики испытаний;</w:t>
      </w:r>
    </w:p>
    <w:p w14:paraId="43FE3FCE" w14:textId="77777777" w:rsidR="00FA2C17" w:rsidRPr="00DC5D62" w:rsidRDefault="00FA2C17" w:rsidP="008C5951">
      <w:pPr>
        <w:pStyle w:val="a"/>
      </w:pPr>
      <w:r w:rsidRPr="00DC5D62">
        <w:t>руководство оператора.</w:t>
      </w:r>
    </w:p>
    <w:p w14:paraId="0BE28905" w14:textId="77777777" w:rsidR="00FA2C17" w:rsidRDefault="00FA2C17" w:rsidP="00FA2C17">
      <w:pPr>
        <w:pStyle w:val="2"/>
        <w:rPr>
          <w:b w:val="0"/>
        </w:rPr>
      </w:pPr>
      <w:bookmarkStart w:id="100" w:name="_Toc44341665"/>
      <w:bookmarkStart w:id="101" w:name="_Toc68303839"/>
      <w:r w:rsidRPr="00850F38">
        <w:t>Стадии</w:t>
      </w:r>
      <w:r>
        <w:rPr>
          <w:b w:val="0"/>
        </w:rPr>
        <w:t xml:space="preserve"> </w:t>
      </w:r>
      <w:r w:rsidRPr="00941DD3">
        <w:t>и этапы</w:t>
      </w:r>
      <w:r>
        <w:t xml:space="preserve"> разработки</w:t>
      </w:r>
      <w:bookmarkEnd w:id="100"/>
      <w:bookmarkEnd w:id="101"/>
    </w:p>
    <w:p w14:paraId="0CAF4DBA" w14:textId="77777777" w:rsidR="00FA2C17" w:rsidRDefault="00FA2C17" w:rsidP="00FA2C17">
      <w:pPr>
        <w:pStyle w:val="3"/>
        <w:rPr>
          <w:b w:val="0"/>
          <w:i w:val="0"/>
        </w:rPr>
      </w:pPr>
      <w:bookmarkStart w:id="102" w:name="_Toc44341666"/>
      <w:bookmarkStart w:id="103" w:name="_Toc8643085"/>
      <w:bookmarkStart w:id="104" w:name="_Toc68303840"/>
      <w:r w:rsidRPr="00D83368">
        <w:t>Стадии</w:t>
      </w:r>
      <w:r>
        <w:t xml:space="preserve"> </w:t>
      </w:r>
      <w:r w:rsidRPr="00941DD3">
        <w:t>разработки</w:t>
      </w:r>
      <w:bookmarkEnd w:id="102"/>
      <w:bookmarkEnd w:id="103"/>
      <w:bookmarkEnd w:id="104"/>
    </w:p>
    <w:p w14:paraId="3C4581EE" w14:textId="77777777" w:rsidR="00FA2C17" w:rsidRDefault="00FA2C17" w:rsidP="00FA2C17">
      <w:pPr>
        <w:rPr>
          <w:rFonts w:cs="Times New Roman"/>
          <w:szCs w:val="28"/>
        </w:rPr>
      </w:pPr>
      <w:r>
        <w:rPr>
          <w:szCs w:val="28"/>
        </w:rPr>
        <w:t>Разработка подсистемы состоит из следующих этапов:</w:t>
      </w:r>
    </w:p>
    <w:p w14:paraId="51966B7D" w14:textId="77777777" w:rsidR="00FA2C17" w:rsidRPr="008141F3" w:rsidRDefault="00FA2C17" w:rsidP="008C5951">
      <w:pPr>
        <w:pStyle w:val="a"/>
      </w:pPr>
      <w:r w:rsidRPr="008141F3">
        <w:t>разработка технического задания;</w:t>
      </w:r>
    </w:p>
    <w:p w14:paraId="12A6870F" w14:textId="77777777" w:rsidR="00FA2C17" w:rsidRDefault="00FA2C17" w:rsidP="008C5951">
      <w:pPr>
        <w:pStyle w:val="a"/>
      </w:pPr>
      <w:r w:rsidRPr="008141F3">
        <w:t>проектирование программного комплекса;</w:t>
      </w:r>
    </w:p>
    <w:p w14:paraId="19980C77" w14:textId="77777777" w:rsidR="00FA2C17" w:rsidRDefault="00FA2C17" w:rsidP="008C5951">
      <w:pPr>
        <w:pStyle w:val="a"/>
      </w:pPr>
      <w:r>
        <w:t>разработка программного комплекса;</w:t>
      </w:r>
    </w:p>
    <w:p w14:paraId="7922E5AD" w14:textId="77777777" w:rsidR="00FA2C17" w:rsidRDefault="00FA2C17" w:rsidP="008C5951">
      <w:pPr>
        <w:pStyle w:val="a"/>
      </w:pPr>
      <w:r>
        <w:t>тестирование разработанного программного комплекса;</w:t>
      </w:r>
    </w:p>
    <w:p w14:paraId="4AD223BF" w14:textId="77777777" w:rsidR="00FA2C17" w:rsidRPr="008141F3" w:rsidRDefault="00FA2C17" w:rsidP="008C5951">
      <w:pPr>
        <w:pStyle w:val="a"/>
      </w:pPr>
      <w:r>
        <w:t>написание программной документации;</w:t>
      </w:r>
    </w:p>
    <w:p w14:paraId="7AB220A3" w14:textId="77777777" w:rsidR="00FA2C17" w:rsidRPr="008141F3" w:rsidRDefault="00FA2C17" w:rsidP="008C5951">
      <w:pPr>
        <w:pStyle w:val="a"/>
      </w:pPr>
      <w:r w:rsidRPr="008141F3">
        <w:t>внедрение разработанного сервиса.</w:t>
      </w:r>
    </w:p>
    <w:p w14:paraId="1E9B0DA5" w14:textId="77777777" w:rsidR="00FA2C17" w:rsidRDefault="00FA2C17" w:rsidP="00FA2C17">
      <w:pPr>
        <w:pStyle w:val="3"/>
        <w:rPr>
          <w:b w:val="0"/>
          <w:i w:val="0"/>
        </w:rPr>
      </w:pPr>
      <w:bookmarkStart w:id="105" w:name="_Toc44341668"/>
      <w:bookmarkStart w:id="106" w:name="_Toc8643087"/>
      <w:bookmarkStart w:id="107" w:name="_Toc68303841"/>
      <w:r w:rsidRPr="00D83368">
        <w:lastRenderedPageBreak/>
        <w:t>Содержание</w:t>
      </w:r>
      <w:r>
        <w:t xml:space="preserve"> работ по этапам</w:t>
      </w:r>
      <w:bookmarkEnd w:id="105"/>
      <w:bookmarkEnd w:id="106"/>
      <w:bookmarkEnd w:id="107"/>
    </w:p>
    <w:p w14:paraId="3D67334E" w14:textId="77777777" w:rsidR="00FA2C17" w:rsidRDefault="00FA2C17" w:rsidP="00FA2C17">
      <w:pPr>
        <w:ind w:firstLine="708"/>
        <w:rPr>
          <w:rFonts w:cs="Times New Roman"/>
          <w:szCs w:val="28"/>
        </w:rPr>
      </w:pPr>
      <w:r>
        <w:rPr>
          <w:szCs w:val="28"/>
        </w:rPr>
        <w:t>На этапе разработки технического задания должны быть выполнены перечисленные ниже работы:</w:t>
      </w:r>
    </w:p>
    <w:p w14:paraId="3B28124D" w14:textId="77777777" w:rsidR="00FA2C17" w:rsidRPr="00DE377F" w:rsidRDefault="00FA2C17" w:rsidP="008C5951">
      <w:pPr>
        <w:pStyle w:val="a"/>
      </w:pPr>
      <w:r w:rsidRPr="00DE377F">
        <w:t>постановка задачи;</w:t>
      </w:r>
    </w:p>
    <w:p w14:paraId="0B52DB15" w14:textId="77777777" w:rsidR="00FA2C17" w:rsidRPr="00DE377F" w:rsidRDefault="00FA2C17" w:rsidP="008C5951">
      <w:pPr>
        <w:pStyle w:val="a"/>
      </w:pPr>
      <w:r w:rsidRPr="00DE377F">
        <w:t>определение и уточнение требований к техническим средствам;</w:t>
      </w:r>
    </w:p>
    <w:p w14:paraId="04AB7692" w14:textId="77777777" w:rsidR="00FA2C17" w:rsidRPr="00DE377F" w:rsidRDefault="00FA2C17" w:rsidP="008C5951">
      <w:pPr>
        <w:pStyle w:val="a"/>
      </w:pPr>
      <w:r w:rsidRPr="00DE377F">
        <w:t>определение требований к программе;</w:t>
      </w:r>
    </w:p>
    <w:p w14:paraId="40F06C85" w14:textId="77777777" w:rsidR="00FA2C17" w:rsidRPr="00DE377F" w:rsidRDefault="00FA2C17" w:rsidP="008C5951">
      <w:pPr>
        <w:pStyle w:val="a"/>
      </w:pPr>
      <w:r w:rsidRPr="00DE377F">
        <w:t>определение стадий, этапов и сроков разработки программы;</w:t>
      </w:r>
    </w:p>
    <w:p w14:paraId="62800DF8" w14:textId="77777777" w:rsidR="00FA2C17" w:rsidRPr="00DE377F" w:rsidRDefault="00FA2C17" w:rsidP="008C5951">
      <w:pPr>
        <w:pStyle w:val="a"/>
      </w:pPr>
      <w:r w:rsidRPr="00DE377F">
        <w:t xml:space="preserve">согласование и утверждение технического задания. </w:t>
      </w:r>
    </w:p>
    <w:p w14:paraId="65A4D342" w14:textId="77777777" w:rsidR="00FA2C17" w:rsidRDefault="00FA2C17" w:rsidP="00FA2C17">
      <w:pPr>
        <w:ind w:firstLine="708"/>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7F4987F4" w14:textId="77777777" w:rsidR="00FA2C17" w:rsidRDefault="00FA2C17" w:rsidP="00FA2C17">
      <w:pPr>
        <w:ind w:firstLine="708"/>
        <w:rPr>
          <w:szCs w:val="28"/>
        </w:rPr>
      </w:pPr>
      <w:r>
        <w:rPr>
          <w:szCs w:val="28"/>
        </w:rPr>
        <w:t>Этап тестирования включает в себя выполнение тестов по указанным заранее шагам и сверку полученных результатов с указанными заранее ожидаемыми результатами.</w:t>
      </w:r>
    </w:p>
    <w:p w14:paraId="42F19AF2" w14:textId="77777777" w:rsidR="00FA2C17" w:rsidRPr="004C3D99" w:rsidRDefault="00FA2C17" w:rsidP="00FA2C17">
      <w:pPr>
        <w:ind w:firstLine="708"/>
        <w:rPr>
          <w:szCs w:val="28"/>
        </w:rPr>
      </w:pPr>
      <w:r>
        <w:rPr>
          <w:szCs w:val="28"/>
        </w:rPr>
        <w:t>Этап внедрения подразумевает развертывание разработанного программного комплекса на выделенном сервере с дальнейшим приведением подсистемы в стабильно работающее состояние. Результатом данного заключительного этапа является подписанный Заказчиком акт о внедрении.</w:t>
      </w:r>
    </w:p>
    <w:p w14:paraId="49D200C4" w14:textId="77777777" w:rsidR="00FA2C17" w:rsidRDefault="00FA2C17" w:rsidP="00FA2C17">
      <w:pPr>
        <w:pStyle w:val="2"/>
      </w:pPr>
      <w:bookmarkStart w:id="108" w:name="_Toc68303842"/>
      <w:r w:rsidRPr="00850F38">
        <w:t>Порядок</w:t>
      </w:r>
      <w:r>
        <w:t xml:space="preserve"> контроля и приемки</w:t>
      </w:r>
      <w:bookmarkEnd w:id="108"/>
    </w:p>
    <w:p w14:paraId="18744AA7" w14:textId="77777777" w:rsidR="00FA2C17" w:rsidRDefault="00FA2C17" w:rsidP="00FA2C17">
      <w:pPr>
        <w:pStyle w:val="3"/>
        <w:rPr>
          <w:lang w:eastAsia="ru-RU"/>
        </w:rPr>
      </w:pPr>
      <w:bookmarkStart w:id="109" w:name="_Toc68303843"/>
      <w:r w:rsidRPr="00D83368">
        <w:t>Виды</w:t>
      </w:r>
      <w:r w:rsidRPr="004C3D99">
        <w:rPr>
          <w:lang w:eastAsia="ru-RU"/>
        </w:rPr>
        <w:t xml:space="preserve"> испытаний</w:t>
      </w:r>
      <w:bookmarkEnd w:id="109"/>
    </w:p>
    <w:p w14:paraId="1EB00165" w14:textId="401BC8B4" w:rsidR="00FA2C17" w:rsidRDefault="00FA2C17" w:rsidP="00C91D38">
      <w:pPr>
        <w:rPr>
          <w:lang w:eastAsia="ru-RU"/>
        </w:rPr>
      </w:pPr>
      <w:r>
        <w:rPr>
          <w:lang w:eastAsia="ru-RU"/>
        </w:rPr>
        <w:t>Для проверки корректности работы разработанного программного комплекса должны быть проведены следующие виды испытаний:</w:t>
      </w:r>
      <w:r w:rsidR="00C91D38">
        <w:rPr>
          <w:lang w:eastAsia="ru-RU"/>
        </w:rPr>
        <w:t xml:space="preserve"> </w:t>
      </w:r>
      <w:r w:rsidR="00524A41">
        <w:rPr>
          <w:lang w:eastAsia="ru-RU"/>
        </w:rPr>
        <w:t>т</w:t>
      </w:r>
      <w:r>
        <w:rPr>
          <w:lang w:eastAsia="ru-RU"/>
        </w:rPr>
        <w:t xml:space="preserve">естирование </w:t>
      </w:r>
      <w:r w:rsidR="00B67CFA">
        <w:rPr>
          <w:lang w:val="en-US" w:eastAsia="ru-RU"/>
        </w:rPr>
        <w:t>web</w:t>
      </w:r>
      <w:r w:rsidR="00B67CFA" w:rsidRPr="00B67CFA">
        <w:rPr>
          <w:lang w:eastAsia="ru-RU"/>
        </w:rPr>
        <w:t xml:space="preserve"> </w:t>
      </w:r>
      <w:r w:rsidRPr="00C91D38">
        <w:rPr>
          <w:lang w:val="en-US" w:eastAsia="ru-RU"/>
        </w:rPr>
        <w:t>API</w:t>
      </w:r>
      <w:r w:rsidRPr="00EE06C3">
        <w:rPr>
          <w:lang w:eastAsia="ru-RU"/>
        </w:rPr>
        <w:t xml:space="preserve"> </w:t>
      </w:r>
      <w:r w:rsidR="00C91D38">
        <w:rPr>
          <w:lang w:eastAsia="ru-RU"/>
        </w:rPr>
        <w:t xml:space="preserve">методом черного ящика, </w:t>
      </w:r>
      <w:r w:rsidR="00524A41">
        <w:rPr>
          <w:lang w:eastAsia="ru-RU"/>
        </w:rPr>
        <w:t>м</w:t>
      </w:r>
      <w:r w:rsidR="00C91D38">
        <w:rPr>
          <w:lang w:eastAsia="ru-RU"/>
        </w:rPr>
        <w:t xml:space="preserve">одульное тестирование, </w:t>
      </w:r>
      <w:r w:rsidR="00524A41">
        <w:rPr>
          <w:lang w:eastAsia="ru-RU"/>
        </w:rPr>
        <w:t>к</w:t>
      </w:r>
      <w:r>
        <w:rPr>
          <w:lang w:eastAsia="ru-RU"/>
        </w:rPr>
        <w:t>росс</w:t>
      </w:r>
      <w:r w:rsidR="00682F7B">
        <w:rPr>
          <w:lang w:eastAsia="ru-RU"/>
        </w:rPr>
        <w:t>-</w:t>
      </w:r>
      <w:proofErr w:type="spellStart"/>
      <w:r>
        <w:rPr>
          <w:lang w:eastAsia="ru-RU"/>
        </w:rPr>
        <w:t>браузерное</w:t>
      </w:r>
      <w:proofErr w:type="spellEnd"/>
      <w:r>
        <w:rPr>
          <w:lang w:eastAsia="ru-RU"/>
        </w:rPr>
        <w:t xml:space="preserve"> тестирование.</w:t>
      </w:r>
    </w:p>
    <w:p w14:paraId="61324333" w14:textId="77777777" w:rsidR="00FA2C17" w:rsidRDefault="00FA2C17" w:rsidP="00FA2C17">
      <w:pPr>
        <w:rPr>
          <w:lang w:eastAsia="ru-RU"/>
        </w:rPr>
      </w:pPr>
      <w:r>
        <w:rPr>
          <w:lang w:eastAsia="ru-RU"/>
        </w:rPr>
        <w:t>В результате проведенного тестирования методом черного ящика и модульного тестирования все установленные заранее тесты должны быть пройдены успешно.</w:t>
      </w:r>
    </w:p>
    <w:p w14:paraId="6048EE9E" w14:textId="62DDE8CB" w:rsidR="00FA2C17" w:rsidRPr="00EE06C3" w:rsidRDefault="00FA2C17" w:rsidP="00FA2C17">
      <w:pPr>
        <w:rPr>
          <w:lang w:eastAsia="ru-RU"/>
        </w:rPr>
      </w:pPr>
      <w:r>
        <w:rPr>
          <w:lang w:eastAsia="ru-RU"/>
        </w:rPr>
        <w:lastRenderedPageBreak/>
        <w:t>Кросс</w:t>
      </w:r>
      <w:r w:rsidR="00EE489C">
        <w:rPr>
          <w:lang w:eastAsia="ru-RU"/>
        </w:rPr>
        <w:t>-</w:t>
      </w:r>
      <w:proofErr w:type="spellStart"/>
      <w:r>
        <w:rPr>
          <w:lang w:eastAsia="ru-RU"/>
        </w:rPr>
        <w:t>браузерное</w:t>
      </w:r>
      <w:proofErr w:type="spellEnd"/>
      <w:r>
        <w:rPr>
          <w:lang w:eastAsia="ru-RU"/>
        </w:rPr>
        <w:t xml:space="preserve"> тестирование должно подтвердить идентичное поведение разработанного программного комплекса в указанных в разделе «</w:t>
      </w:r>
      <w:r>
        <w:t xml:space="preserve">Требования к </w:t>
      </w:r>
      <w:r w:rsidRPr="00D83368">
        <w:t>информационной</w:t>
      </w:r>
      <w:r>
        <w:t xml:space="preserve"> и программной совместимости»</w:t>
      </w:r>
      <w:r>
        <w:rPr>
          <w:lang w:eastAsia="ru-RU"/>
        </w:rPr>
        <w:t xml:space="preserve"> браузерах.</w:t>
      </w:r>
    </w:p>
    <w:p w14:paraId="68F6FD3C" w14:textId="77777777" w:rsidR="00FA2C17" w:rsidRDefault="00FA2C17" w:rsidP="00FA2C17">
      <w:pPr>
        <w:rPr>
          <w:lang w:eastAsia="ru-RU"/>
        </w:rPr>
      </w:pPr>
      <w:r>
        <w:rPr>
          <w:lang w:eastAsia="ru-RU"/>
        </w:rPr>
        <w:t>Приемо-сдаточные испытания должны проводиться на объекте Заказчика в оговоренные сроки.</w:t>
      </w:r>
    </w:p>
    <w:p w14:paraId="3A3A6AC5" w14:textId="77777777" w:rsidR="00FA2C17" w:rsidRDefault="00FA2C17" w:rsidP="00FA2C17">
      <w:pPr>
        <w:rPr>
          <w:lang w:eastAsia="ru-RU"/>
        </w:rPr>
      </w:pPr>
      <w:r>
        <w:rPr>
          <w:lang w:eastAsia="ru-RU"/>
        </w:rPr>
        <w:t>Ход проведения приемо-сдаточных испытаний Заказчик и Исполнитель документируют в Протоколе проведения испытаний</w:t>
      </w:r>
    </w:p>
    <w:p w14:paraId="6E1ED5CA" w14:textId="3B271F32" w:rsidR="00FA2C17" w:rsidRPr="004C3D99" w:rsidRDefault="00FA2C17" w:rsidP="00FA2C17">
      <w:pPr>
        <w:pStyle w:val="3"/>
        <w:rPr>
          <w:lang w:eastAsia="ru-RU"/>
        </w:rPr>
      </w:pPr>
      <w:bookmarkStart w:id="110" w:name="_Toc68303844"/>
      <w:r w:rsidRPr="004C3D99">
        <w:rPr>
          <w:lang w:eastAsia="ru-RU"/>
        </w:rPr>
        <w:t xml:space="preserve">Общие </w:t>
      </w:r>
      <w:r w:rsidRPr="00D83368">
        <w:t>требования</w:t>
      </w:r>
      <w:r w:rsidRPr="004C3D99">
        <w:rPr>
          <w:lang w:eastAsia="ru-RU"/>
        </w:rPr>
        <w:t xml:space="preserve"> к приемке работы</w:t>
      </w:r>
      <w:bookmarkEnd w:id="110"/>
    </w:p>
    <w:p w14:paraId="2FFC9880" w14:textId="77777777" w:rsidR="00FA2C17" w:rsidRPr="005F028B" w:rsidRDefault="00FA2C17" w:rsidP="00FA2C17">
      <w:pPr>
        <w:rPr>
          <w:szCs w:val="28"/>
        </w:rPr>
      </w:pPr>
      <w:r>
        <w:rPr>
          <w:lang w:eastAsia="ru-RU"/>
        </w:rPr>
        <w:t>На основании Протокола проведения испытаний Исполнитель совместно с Заказчиком подписывает акт о внедрении.</w:t>
      </w:r>
    </w:p>
    <w:p w14:paraId="0873328E" w14:textId="1DFDFDC0" w:rsidR="00FA2C17" w:rsidRDefault="00EE489C" w:rsidP="00FA2C17">
      <w:pPr>
        <w:pStyle w:val="1"/>
      </w:pPr>
      <w:bookmarkStart w:id="111" w:name="_Toc68303845"/>
      <w:r>
        <w:rPr>
          <w:caps w:val="0"/>
        </w:rPr>
        <w:lastRenderedPageBreak/>
        <w:t>ПРОЕКТИРОВАНИЕ</w:t>
      </w:r>
      <w:bookmarkEnd w:id="111"/>
    </w:p>
    <w:p w14:paraId="46673313" w14:textId="77777777" w:rsidR="00FA2C17" w:rsidRDefault="00FA2C17" w:rsidP="00FA2C17">
      <w:pPr>
        <w:pStyle w:val="2"/>
      </w:pPr>
      <w:bookmarkStart w:id="112" w:name="_Toc68303846"/>
      <w:r>
        <w:rPr>
          <w:lang w:val="en-US"/>
        </w:rPr>
        <w:t>ER-</w:t>
      </w:r>
      <w:r w:rsidRPr="00850F38">
        <w:t>диаграмма</w:t>
      </w:r>
      <w:bookmarkEnd w:id="112"/>
    </w:p>
    <w:p w14:paraId="001F304E" w14:textId="54C02FE0" w:rsidR="00FA2C17" w:rsidRPr="0045557F" w:rsidRDefault="0045557F" w:rsidP="00FA2C17">
      <w:r w:rsidRPr="0045557F">
        <w:t xml:space="preserve">Разработана </w:t>
      </w:r>
      <w:r w:rsidR="00FA2C17" w:rsidRPr="0045557F">
        <w:t>модель данных для программного комплекса управления рассылкой электронных сообщений.</w:t>
      </w:r>
    </w:p>
    <w:p w14:paraId="478CCFFD" w14:textId="77777777" w:rsidR="00FA2C17" w:rsidRDefault="00FA2C17" w:rsidP="00FA2C17">
      <w:r>
        <w:t xml:space="preserve">Оператор передает информацию о сообщении в пользовательской части и при помощи </w:t>
      </w:r>
      <w:r>
        <w:rPr>
          <w:lang w:val="en-US"/>
        </w:rPr>
        <w:t>API</w:t>
      </w:r>
      <w:r w:rsidRPr="00CF4869">
        <w:t xml:space="preserve"> </w:t>
      </w:r>
      <w:r>
        <w:t>передает его на сервер, где информация о сообщении формализуется, заносится в базу данных и передается сервисам доставки.</w:t>
      </w:r>
    </w:p>
    <w:p w14:paraId="00140AD6" w14:textId="77777777" w:rsidR="00FA2C17" w:rsidRDefault="00FA2C17" w:rsidP="00FA2C17">
      <w:r>
        <w:t>В результате анализа процесс обучения можно обозначить несколько сущностей. Вот описание некоторых основных сущностей:</w:t>
      </w:r>
    </w:p>
    <w:p w14:paraId="1BF06127" w14:textId="2B48EE9B" w:rsidR="00FA2C17" w:rsidRPr="00122C8F" w:rsidRDefault="00FA2C17" w:rsidP="00FA2C17">
      <w:pPr>
        <w:pStyle w:val="10"/>
      </w:pPr>
      <w:r w:rsidRPr="00122C8F">
        <w:rPr>
          <w:lang w:val="en-US"/>
        </w:rPr>
        <w:t>Messages</w:t>
      </w:r>
      <w:r w:rsidR="00122C8F" w:rsidRPr="00122C8F">
        <w:t xml:space="preserve"> – таблица для хранения сообщений</w:t>
      </w:r>
    </w:p>
    <w:p w14:paraId="6FCBCB7D" w14:textId="77777777" w:rsidR="00FA2C17" w:rsidRPr="00D60EEF" w:rsidRDefault="00FA2C17" w:rsidP="00FA2C17">
      <w:pPr>
        <w:pStyle w:val="10"/>
        <w:numPr>
          <w:ilvl w:val="1"/>
          <w:numId w:val="3"/>
        </w:numPr>
      </w:pPr>
      <w:r>
        <w:rPr>
          <w:lang w:val="en-US"/>
        </w:rPr>
        <w:t>id</w:t>
      </w:r>
      <w:r w:rsidRPr="00D60EEF">
        <w:t xml:space="preserve"> (</w:t>
      </w:r>
      <w:r>
        <w:rPr>
          <w:lang w:val="en-US"/>
        </w:rPr>
        <w:t>long</w:t>
      </w:r>
      <w:r w:rsidRPr="00D60EEF">
        <w:t xml:space="preserve">) – суррогатный </w:t>
      </w:r>
      <w:r>
        <w:t>первичный ключ;</w:t>
      </w:r>
    </w:p>
    <w:p w14:paraId="784A7C55" w14:textId="77777777" w:rsidR="00FA2C17" w:rsidRPr="00D60EEF" w:rsidRDefault="00FA2C17" w:rsidP="00FA2C17">
      <w:pPr>
        <w:pStyle w:val="10"/>
        <w:numPr>
          <w:ilvl w:val="1"/>
          <w:numId w:val="3"/>
        </w:numPr>
      </w:pPr>
      <w:proofErr w:type="spellStart"/>
      <w:r>
        <w:rPr>
          <w:lang w:val="en-US"/>
        </w:rPr>
        <w:t>userId</w:t>
      </w:r>
      <w:proofErr w:type="spellEnd"/>
      <w:r>
        <w:rPr>
          <w:lang w:val="en-US"/>
        </w:rPr>
        <w:t xml:space="preserve"> (long)</w:t>
      </w:r>
      <w:r w:rsidRPr="00D60EEF">
        <w:t xml:space="preserve"> –</w:t>
      </w:r>
      <w:r>
        <w:t xml:space="preserve"> </w:t>
      </w:r>
      <w:r>
        <w:rPr>
          <w:lang w:val="en-US"/>
        </w:rPr>
        <w:t>id</w:t>
      </w:r>
      <w:r>
        <w:t xml:space="preserve"> отправителя;</w:t>
      </w:r>
    </w:p>
    <w:p w14:paraId="5C90C7E2" w14:textId="77777777" w:rsidR="00FA2C17" w:rsidRPr="00D60EEF" w:rsidRDefault="00FA2C17" w:rsidP="00FA2C17">
      <w:pPr>
        <w:pStyle w:val="10"/>
        <w:numPr>
          <w:ilvl w:val="1"/>
          <w:numId w:val="3"/>
        </w:numPr>
      </w:pPr>
      <w:proofErr w:type="spellStart"/>
      <w:r>
        <w:rPr>
          <w:lang w:val="en-US"/>
        </w:rPr>
        <w:t>destinationDate</w:t>
      </w:r>
      <w:proofErr w:type="spellEnd"/>
      <w:r>
        <w:t xml:space="preserve"> (</w:t>
      </w:r>
      <w:proofErr w:type="spellStart"/>
      <w:r>
        <w:rPr>
          <w:lang w:val="en-US"/>
        </w:rPr>
        <w:t>dateTime</w:t>
      </w:r>
      <w:proofErr w:type="spellEnd"/>
      <w:r w:rsidRPr="00D60EEF">
        <w:t xml:space="preserve">) </w:t>
      </w:r>
      <w:r>
        <w:t>–</w:t>
      </w:r>
      <w:r w:rsidRPr="00CF4869">
        <w:t xml:space="preserve"> </w:t>
      </w:r>
      <w:r>
        <w:t>дата и время успешной доставки;</w:t>
      </w:r>
    </w:p>
    <w:p w14:paraId="3950FE72" w14:textId="77777777" w:rsidR="00FA2C17" w:rsidRPr="00D60EEF" w:rsidRDefault="00FA2C17" w:rsidP="00FA2C17">
      <w:pPr>
        <w:pStyle w:val="10"/>
        <w:numPr>
          <w:ilvl w:val="1"/>
          <w:numId w:val="3"/>
        </w:numPr>
      </w:pPr>
      <w:r>
        <w:rPr>
          <w:lang w:val="en-US"/>
        </w:rPr>
        <w:t>theme</w:t>
      </w:r>
      <w:r>
        <w:t xml:space="preserve"> (</w:t>
      </w:r>
      <w:proofErr w:type="spellStart"/>
      <w:r>
        <w:rPr>
          <w:lang w:val="en-US"/>
        </w:rPr>
        <w:t>nvarchar</w:t>
      </w:r>
      <w:proofErr w:type="spellEnd"/>
      <w:r>
        <w:t>(</w:t>
      </w:r>
      <w:r>
        <w:rPr>
          <w:lang w:val="en-US"/>
        </w:rPr>
        <w:t>max</w:t>
      </w:r>
      <w:r>
        <w:t xml:space="preserve">)) </w:t>
      </w:r>
      <w:r w:rsidRPr="00D60EEF">
        <w:t xml:space="preserve">– </w:t>
      </w:r>
      <w:r>
        <w:t>тема сообщения;</w:t>
      </w:r>
    </w:p>
    <w:p w14:paraId="733E30FB" w14:textId="77777777" w:rsidR="00FA2C17" w:rsidRPr="00D60EEF" w:rsidRDefault="00FA2C17" w:rsidP="00FA2C17">
      <w:pPr>
        <w:pStyle w:val="10"/>
        <w:numPr>
          <w:ilvl w:val="1"/>
          <w:numId w:val="3"/>
        </w:numPr>
      </w:pPr>
      <w:r>
        <w:rPr>
          <w:lang w:val="en-US"/>
        </w:rPr>
        <w:t>body</w:t>
      </w:r>
      <w:r>
        <w:t xml:space="preserve"> (</w:t>
      </w:r>
      <w:r>
        <w:rPr>
          <w:lang w:val="en-US"/>
        </w:rPr>
        <w:t>text</w:t>
      </w:r>
      <w:r>
        <w:t>) – тело сообщения;</w:t>
      </w:r>
    </w:p>
    <w:p w14:paraId="33E9F7A8" w14:textId="77777777" w:rsidR="00FA2C17" w:rsidRDefault="00FA2C17" w:rsidP="00FA2C17">
      <w:pPr>
        <w:pStyle w:val="10"/>
        <w:numPr>
          <w:ilvl w:val="1"/>
          <w:numId w:val="3"/>
        </w:numPr>
      </w:pPr>
      <w:r>
        <w:rPr>
          <w:lang w:val="en-US"/>
        </w:rPr>
        <w:t>size</w:t>
      </w:r>
      <w:r w:rsidRPr="00CF4869">
        <w:t xml:space="preserve"> (</w:t>
      </w:r>
      <w:proofErr w:type="spellStart"/>
      <w:r>
        <w:rPr>
          <w:lang w:val="en-US"/>
        </w:rPr>
        <w:t>int</w:t>
      </w:r>
      <w:proofErr w:type="spellEnd"/>
      <w:r w:rsidRPr="00CF4869">
        <w:t>)</w:t>
      </w:r>
      <w:r>
        <w:t xml:space="preserve"> – размер сообщения в единицах (байт);</w:t>
      </w:r>
    </w:p>
    <w:p w14:paraId="31CEC638" w14:textId="77777777" w:rsidR="00FA2C17" w:rsidRDefault="00FA2C17" w:rsidP="00FA2C17">
      <w:pPr>
        <w:pStyle w:val="10"/>
        <w:numPr>
          <w:ilvl w:val="1"/>
          <w:numId w:val="3"/>
        </w:numPr>
      </w:pPr>
      <w:proofErr w:type="spellStart"/>
      <w:r>
        <w:rPr>
          <w:lang w:val="en-US"/>
        </w:rPr>
        <w:t>isScheduled</w:t>
      </w:r>
      <w:proofErr w:type="spellEnd"/>
      <w:r w:rsidRPr="00CF4869">
        <w:t xml:space="preserve"> (</w:t>
      </w:r>
      <w:proofErr w:type="spellStart"/>
      <w:r>
        <w:rPr>
          <w:lang w:val="en-US"/>
        </w:rPr>
        <w:t>int</w:t>
      </w:r>
      <w:proofErr w:type="spellEnd"/>
      <w:r w:rsidRPr="00CF4869">
        <w:t xml:space="preserve">) – </w:t>
      </w:r>
      <w:r>
        <w:t>логическое поле – запланирована ли отправка сообщения;</w:t>
      </w:r>
    </w:p>
    <w:p w14:paraId="6497122E" w14:textId="77777777" w:rsidR="00FA2C17" w:rsidRDefault="00FA2C17" w:rsidP="00FA2C17">
      <w:pPr>
        <w:pStyle w:val="10"/>
        <w:numPr>
          <w:ilvl w:val="1"/>
          <w:numId w:val="3"/>
        </w:numPr>
      </w:pPr>
      <w:proofErr w:type="spellStart"/>
      <w:r>
        <w:rPr>
          <w:lang w:val="en-US"/>
        </w:rPr>
        <w:t>scheduleDate</w:t>
      </w:r>
      <w:proofErr w:type="spellEnd"/>
      <w:r w:rsidRPr="00650F96">
        <w:t xml:space="preserve"> (</w:t>
      </w:r>
      <w:proofErr w:type="spellStart"/>
      <w:r>
        <w:rPr>
          <w:lang w:val="en-US"/>
        </w:rPr>
        <w:t>dateTime</w:t>
      </w:r>
      <w:proofErr w:type="spellEnd"/>
      <w:r w:rsidRPr="00650F96">
        <w:t xml:space="preserve">) – </w:t>
      </w:r>
      <w:r>
        <w:t>запланированная дата и время, когда необходимо отправить сообщение;</w:t>
      </w:r>
    </w:p>
    <w:p w14:paraId="12A165A0" w14:textId="77777777" w:rsidR="00FA2C17" w:rsidRDefault="00FA2C17" w:rsidP="00FA2C17">
      <w:pPr>
        <w:pStyle w:val="10"/>
        <w:numPr>
          <w:ilvl w:val="1"/>
          <w:numId w:val="3"/>
        </w:numPr>
      </w:pPr>
      <w:proofErr w:type="spellStart"/>
      <w:r>
        <w:rPr>
          <w:lang w:val="en-US"/>
        </w:rPr>
        <w:t>isSent</w:t>
      </w:r>
      <w:proofErr w:type="spellEnd"/>
      <w:r w:rsidRPr="00650F96">
        <w:t xml:space="preserve"> (</w:t>
      </w:r>
      <w:proofErr w:type="spellStart"/>
      <w:r>
        <w:rPr>
          <w:lang w:val="en-US"/>
        </w:rPr>
        <w:t>int</w:t>
      </w:r>
      <w:proofErr w:type="spellEnd"/>
      <w:r w:rsidRPr="00650F96">
        <w:t xml:space="preserve">) – </w:t>
      </w:r>
      <w:r>
        <w:t>логическое поле – успешно ли доставлено сообщение;</w:t>
      </w:r>
    </w:p>
    <w:p w14:paraId="54C468B7" w14:textId="77777777" w:rsidR="00FA2C17" w:rsidRDefault="00FA2C17" w:rsidP="008C5951">
      <w:pPr>
        <w:pStyle w:val="10"/>
        <w:numPr>
          <w:ilvl w:val="1"/>
          <w:numId w:val="3"/>
        </w:numPr>
        <w:ind w:left="1780" w:hanging="703"/>
      </w:pPr>
      <w:proofErr w:type="spellStart"/>
      <w:proofErr w:type="gramStart"/>
      <w:r>
        <w:rPr>
          <w:lang w:val="en-US"/>
        </w:rPr>
        <w:t>queueId</w:t>
      </w:r>
      <w:proofErr w:type="spellEnd"/>
      <w:proofErr w:type="gramEnd"/>
      <w:r w:rsidRPr="00650F96">
        <w:t xml:space="preserve"> (</w:t>
      </w:r>
      <w:proofErr w:type="spellStart"/>
      <w:r>
        <w:rPr>
          <w:lang w:val="en-US"/>
        </w:rPr>
        <w:t>int</w:t>
      </w:r>
      <w:proofErr w:type="spellEnd"/>
      <w:r w:rsidRPr="00650F96">
        <w:t xml:space="preserve">) </w:t>
      </w:r>
      <w:r>
        <w:t xml:space="preserve">– </w:t>
      </w:r>
      <w:r>
        <w:rPr>
          <w:lang w:val="en-US"/>
        </w:rPr>
        <w:t>id</w:t>
      </w:r>
      <w:r w:rsidRPr="00650F96">
        <w:t xml:space="preserve"> </w:t>
      </w:r>
      <w:r>
        <w:t>очереди, в которой содержится данное сообщение.</w:t>
      </w:r>
    </w:p>
    <w:p w14:paraId="0DF21A29" w14:textId="6DCD357C" w:rsidR="00FA2C17" w:rsidRPr="00122C8F" w:rsidRDefault="00FA2C17" w:rsidP="00FA2C17">
      <w:pPr>
        <w:pStyle w:val="10"/>
      </w:pPr>
      <w:proofErr w:type="spellStart"/>
      <w:r w:rsidRPr="00122C8F">
        <w:rPr>
          <w:lang w:val="en-US"/>
        </w:rPr>
        <w:t>MessagesAttachedFiles</w:t>
      </w:r>
      <w:proofErr w:type="spellEnd"/>
      <w:r w:rsidR="00122C8F">
        <w:t xml:space="preserve"> – таблица для связи таблиц сообщений и прикрепленных файлов</w:t>
      </w:r>
    </w:p>
    <w:p w14:paraId="1BE25D08" w14:textId="77777777" w:rsidR="00FA2C17" w:rsidRPr="00BD1CB1" w:rsidRDefault="00FA2C17" w:rsidP="00FA2C17">
      <w:pPr>
        <w:pStyle w:val="10"/>
        <w:numPr>
          <w:ilvl w:val="1"/>
          <w:numId w:val="3"/>
        </w:numPr>
      </w:pPr>
      <w:proofErr w:type="spellStart"/>
      <w:r>
        <w:rPr>
          <w:lang w:val="en-US"/>
        </w:rPr>
        <w:t>messageId</w:t>
      </w:r>
      <w:proofErr w:type="spellEnd"/>
      <w:r w:rsidRPr="00BD1CB1">
        <w:t xml:space="preserve"> (</w:t>
      </w:r>
      <w:r>
        <w:rPr>
          <w:lang w:val="en-US"/>
        </w:rPr>
        <w:t>long</w:t>
      </w:r>
      <w:r w:rsidRPr="00BD1CB1">
        <w:t>) – суррогатный первичный ключ</w:t>
      </w:r>
      <w:r w:rsidRPr="00D87257">
        <w:t xml:space="preserve"> </w:t>
      </w:r>
      <w:r>
        <w:t>сообщения</w:t>
      </w:r>
      <w:r w:rsidRPr="00BD1CB1">
        <w:t>;</w:t>
      </w:r>
    </w:p>
    <w:p w14:paraId="5617AFFB" w14:textId="77777777" w:rsidR="00FA2C17" w:rsidRDefault="00FA2C17" w:rsidP="00FA2C17">
      <w:pPr>
        <w:pStyle w:val="10"/>
        <w:numPr>
          <w:ilvl w:val="1"/>
          <w:numId w:val="3"/>
        </w:numPr>
      </w:pPr>
      <w:proofErr w:type="spellStart"/>
      <w:proofErr w:type="gramStart"/>
      <w:r>
        <w:rPr>
          <w:lang w:val="en-US"/>
        </w:rPr>
        <w:t>attachedFileId</w:t>
      </w:r>
      <w:proofErr w:type="spellEnd"/>
      <w:proofErr w:type="gramEnd"/>
      <w:r w:rsidRPr="00D87257">
        <w:t xml:space="preserve"> (</w:t>
      </w:r>
      <w:r>
        <w:rPr>
          <w:lang w:val="en-US"/>
        </w:rPr>
        <w:t>long</w:t>
      </w:r>
      <w:r w:rsidRPr="00D87257">
        <w:t xml:space="preserve">) – </w:t>
      </w:r>
      <w:r>
        <w:t>суррогатный первичный ключ файла</w:t>
      </w:r>
      <w:r w:rsidRPr="008202F4">
        <w:t>.</w:t>
      </w:r>
    </w:p>
    <w:p w14:paraId="65C7133D" w14:textId="0CE622C5" w:rsidR="00FA2C17" w:rsidRPr="00122C8F" w:rsidRDefault="00FA2C17" w:rsidP="00FA2C17">
      <w:pPr>
        <w:pStyle w:val="10"/>
      </w:pPr>
      <w:proofErr w:type="spellStart"/>
      <w:r w:rsidRPr="00122C8F">
        <w:rPr>
          <w:lang w:val="en-US"/>
        </w:rPr>
        <w:t>AttachedFiles</w:t>
      </w:r>
      <w:proofErr w:type="spellEnd"/>
      <w:r w:rsidR="00122C8F">
        <w:t xml:space="preserve"> – таблица для хранения ссылок на прикрепленные файлы</w:t>
      </w:r>
    </w:p>
    <w:p w14:paraId="2139E9F2" w14:textId="77777777" w:rsidR="00FA2C17" w:rsidRPr="00BD1CB1" w:rsidRDefault="00FA2C17" w:rsidP="00FA2C17">
      <w:pPr>
        <w:pStyle w:val="10"/>
        <w:numPr>
          <w:ilvl w:val="1"/>
          <w:numId w:val="3"/>
        </w:numPr>
      </w:pPr>
      <w:proofErr w:type="spellStart"/>
      <w:r>
        <w:rPr>
          <w:lang w:val="en-US"/>
        </w:rPr>
        <w:lastRenderedPageBreak/>
        <w:t>attachedFileId</w:t>
      </w:r>
      <w:proofErr w:type="spellEnd"/>
      <w:r w:rsidRPr="00D87257">
        <w:t xml:space="preserve"> </w:t>
      </w:r>
      <w:r w:rsidRPr="00BD1CB1">
        <w:t>(</w:t>
      </w:r>
      <w:r>
        <w:rPr>
          <w:lang w:val="en-US"/>
        </w:rPr>
        <w:t>long</w:t>
      </w:r>
      <w:r w:rsidRPr="00BD1CB1">
        <w:t>) – суррогатный первичный ключ;</w:t>
      </w:r>
    </w:p>
    <w:p w14:paraId="45D0BA23" w14:textId="77777777" w:rsidR="00FA2C17" w:rsidRPr="00BD1CB1" w:rsidRDefault="00FA2C17" w:rsidP="00FA2C17">
      <w:pPr>
        <w:pStyle w:val="10"/>
        <w:numPr>
          <w:ilvl w:val="1"/>
          <w:numId w:val="3"/>
        </w:numPr>
      </w:pPr>
      <w:r>
        <w:rPr>
          <w:lang w:val="en-US"/>
        </w:rPr>
        <w:t>line</w:t>
      </w:r>
      <w:r w:rsidRPr="00BD1CB1">
        <w:t xml:space="preserve"> (</w:t>
      </w:r>
      <w:proofErr w:type="spellStart"/>
      <w:r>
        <w:rPr>
          <w:lang w:val="en-US"/>
        </w:rPr>
        <w:t>nvarchar</w:t>
      </w:r>
      <w:proofErr w:type="spellEnd"/>
      <w:r w:rsidRPr="008202F4">
        <w:t>(</w:t>
      </w:r>
      <w:r>
        <w:rPr>
          <w:lang w:val="en-US"/>
        </w:rPr>
        <w:t>max</w:t>
      </w:r>
      <w:r w:rsidRPr="008202F4">
        <w:t>)</w:t>
      </w:r>
      <w:r w:rsidRPr="00BD1CB1">
        <w:t xml:space="preserve">) – </w:t>
      </w:r>
      <w:r>
        <w:t>ссылка на файл, хранящийся на сервере</w:t>
      </w:r>
      <w:r w:rsidRPr="00BD1CB1">
        <w:t>;</w:t>
      </w:r>
    </w:p>
    <w:p w14:paraId="7381A6A8" w14:textId="77777777" w:rsidR="00FA2C17" w:rsidRDefault="00FA2C17" w:rsidP="00FA2C17">
      <w:pPr>
        <w:pStyle w:val="10"/>
        <w:numPr>
          <w:ilvl w:val="1"/>
          <w:numId w:val="3"/>
        </w:numPr>
      </w:pPr>
      <w:r>
        <w:rPr>
          <w:lang w:val="en-US"/>
        </w:rPr>
        <w:t>size</w:t>
      </w:r>
      <w:r w:rsidRPr="00BD1CB1">
        <w:t xml:space="preserve"> (</w:t>
      </w:r>
      <w:proofErr w:type="spellStart"/>
      <w:r>
        <w:rPr>
          <w:lang w:val="en-US"/>
        </w:rPr>
        <w:t>int</w:t>
      </w:r>
      <w:proofErr w:type="spellEnd"/>
      <w:r w:rsidRPr="00BD1CB1">
        <w:t>) –</w:t>
      </w:r>
      <w:r w:rsidRPr="008202F4">
        <w:t xml:space="preserve"> </w:t>
      </w:r>
      <w:r>
        <w:t xml:space="preserve">размер файла, на который указывает ссылка в поле </w:t>
      </w:r>
      <w:r>
        <w:rPr>
          <w:lang w:val="en-US"/>
        </w:rPr>
        <w:t>link</w:t>
      </w:r>
      <w:r w:rsidRPr="008202F4">
        <w:t>;</w:t>
      </w:r>
    </w:p>
    <w:p w14:paraId="4FE361FB" w14:textId="77777777" w:rsidR="00FA2C17" w:rsidRPr="00D60EEF" w:rsidRDefault="00FA2C17" w:rsidP="00FA2C17">
      <w:pPr>
        <w:pStyle w:val="10"/>
        <w:numPr>
          <w:ilvl w:val="1"/>
          <w:numId w:val="3"/>
        </w:numPr>
      </w:pPr>
      <w:proofErr w:type="spellStart"/>
      <w:proofErr w:type="gramStart"/>
      <w:r>
        <w:rPr>
          <w:lang w:val="en-US"/>
        </w:rPr>
        <w:t>typeId</w:t>
      </w:r>
      <w:proofErr w:type="spellEnd"/>
      <w:proofErr w:type="gramEnd"/>
      <w:r w:rsidRPr="008202F4">
        <w:t xml:space="preserve"> – </w:t>
      </w:r>
      <w:r>
        <w:t xml:space="preserve">тип файла, на который указывает ссылка в поле </w:t>
      </w:r>
      <w:r>
        <w:rPr>
          <w:lang w:val="en-US"/>
        </w:rPr>
        <w:t>link</w:t>
      </w:r>
      <w:r w:rsidRPr="008202F4">
        <w:t>.</w:t>
      </w:r>
      <w:r w:rsidRPr="00D60EEF">
        <w:t xml:space="preserve"> </w:t>
      </w:r>
    </w:p>
    <w:p w14:paraId="6132CA33" w14:textId="730782CA" w:rsidR="00FA2C17" w:rsidRPr="00122C8F" w:rsidRDefault="00FA2C17" w:rsidP="00FA2C17">
      <w:pPr>
        <w:pStyle w:val="10"/>
      </w:pPr>
      <w:r w:rsidRPr="00122C8F">
        <w:rPr>
          <w:lang w:val="en-US"/>
        </w:rPr>
        <w:t>Users</w:t>
      </w:r>
      <w:r w:rsidR="00122C8F">
        <w:t xml:space="preserve"> – таблица для хранения информации о пользователях</w:t>
      </w:r>
    </w:p>
    <w:p w14:paraId="7483F591" w14:textId="77777777" w:rsidR="00FA2C17" w:rsidRPr="00D60EEF" w:rsidRDefault="00FA2C17" w:rsidP="00FA2C17">
      <w:pPr>
        <w:pStyle w:val="10"/>
        <w:numPr>
          <w:ilvl w:val="1"/>
          <w:numId w:val="3"/>
        </w:numPr>
      </w:pPr>
      <w:r>
        <w:rPr>
          <w:lang w:val="en-US"/>
        </w:rPr>
        <w:t>id</w:t>
      </w:r>
      <w:r>
        <w:t xml:space="preserve"> (</w:t>
      </w:r>
      <w:r>
        <w:rPr>
          <w:lang w:val="en-US"/>
        </w:rPr>
        <w:t>long</w:t>
      </w:r>
      <w:r>
        <w:t>) – суррогатный первичный ключ;</w:t>
      </w:r>
    </w:p>
    <w:p w14:paraId="0570C33A" w14:textId="77777777" w:rsidR="00FA2C17" w:rsidRPr="00D60EEF" w:rsidRDefault="00FA2C17" w:rsidP="00FA2C17">
      <w:pPr>
        <w:pStyle w:val="10"/>
        <w:numPr>
          <w:ilvl w:val="1"/>
          <w:numId w:val="3"/>
        </w:numPr>
      </w:pPr>
      <w:proofErr w:type="spellStart"/>
      <w:r>
        <w:rPr>
          <w:lang w:val="en-US"/>
        </w:rPr>
        <w:t>userName</w:t>
      </w:r>
      <w:proofErr w:type="spellEnd"/>
      <w:r>
        <w:t xml:space="preserve"> (</w:t>
      </w:r>
      <w:proofErr w:type="spellStart"/>
      <w:r>
        <w:rPr>
          <w:lang w:val="en-US"/>
        </w:rPr>
        <w:t>nvarchar</w:t>
      </w:r>
      <w:proofErr w:type="spellEnd"/>
      <w:r>
        <w:rPr>
          <w:lang w:val="en-US"/>
        </w:rPr>
        <w:t xml:space="preserve">(max)) – </w:t>
      </w:r>
      <w:r>
        <w:t>имя пользователя;</w:t>
      </w:r>
    </w:p>
    <w:p w14:paraId="51FE2BCF" w14:textId="77777777" w:rsidR="00FA2C17" w:rsidRPr="00D60EEF" w:rsidRDefault="00FA2C17" w:rsidP="00FA2C17">
      <w:pPr>
        <w:pStyle w:val="10"/>
        <w:numPr>
          <w:ilvl w:val="1"/>
          <w:numId w:val="3"/>
        </w:numPr>
      </w:pPr>
      <w:r>
        <w:rPr>
          <w:lang w:val="en-US"/>
        </w:rPr>
        <w:t>email</w:t>
      </w:r>
      <w:r>
        <w:t xml:space="preserve"> (</w:t>
      </w:r>
      <w:proofErr w:type="spellStart"/>
      <w:r>
        <w:rPr>
          <w:lang w:val="en-US"/>
        </w:rPr>
        <w:t>nvarchar</w:t>
      </w:r>
      <w:proofErr w:type="spellEnd"/>
      <w:r>
        <w:t>(</w:t>
      </w:r>
      <w:proofErr w:type="spellStart"/>
      <w:r>
        <w:t>max</w:t>
      </w:r>
      <w:proofErr w:type="spellEnd"/>
      <w:r w:rsidRPr="00650F96">
        <w:t xml:space="preserve">)) – </w:t>
      </w:r>
      <w:r>
        <w:t>почтовый адрес пользователя;</w:t>
      </w:r>
    </w:p>
    <w:p w14:paraId="1EE396B1" w14:textId="77777777" w:rsidR="00FA2C17" w:rsidRPr="00D60EEF" w:rsidRDefault="00FA2C17" w:rsidP="00FA2C17">
      <w:pPr>
        <w:pStyle w:val="10"/>
        <w:numPr>
          <w:ilvl w:val="1"/>
          <w:numId w:val="3"/>
        </w:numPr>
      </w:pPr>
      <w:proofErr w:type="spellStart"/>
      <w:r>
        <w:rPr>
          <w:lang w:val="en-US"/>
        </w:rPr>
        <w:t>passwordHash</w:t>
      </w:r>
      <w:proofErr w:type="spellEnd"/>
      <w:r>
        <w:t xml:space="preserve"> (</w:t>
      </w:r>
      <w:proofErr w:type="spellStart"/>
      <w:r>
        <w:rPr>
          <w:lang w:val="en-US"/>
        </w:rPr>
        <w:t>nvarchar</w:t>
      </w:r>
      <w:proofErr w:type="spellEnd"/>
      <w:r w:rsidRPr="00650F96">
        <w:t>(</w:t>
      </w:r>
      <w:r>
        <w:rPr>
          <w:lang w:val="en-US"/>
        </w:rPr>
        <w:t>max</w:t>
      </w:r>
      <w:r w:rsidRPr="00650F96">
        <w:t xml:space="preserve">)) </w:t>
      </w:r>
      <w:r>
        <w:t>–</w:t>
      </w:r>
      <w:r w:rsidRPr="00650F96">
        <w:t xml:space="preserve"> </w:t>
      </w:r>
      <w:proofErr w:type="spellStart"/>
      <w:r>
        <w:t>хэш</w:t>
      </w:r>
      <w:proofErr w:type="spellEnd"/>
      <w:r>
        <w:t>, полученный из пароля пользователя;</w:t>
      </w:r>
    </w:p>
    <w:p w14:paraId="1C18CCC2" w14:textId="77777777" w:rsidR="00FA2C17" w:rsidRDefault="00FA2C17" w:rsidP="00FA2C17">
      <w:pPr>
        <w:pStyle w:val="10"/>
        <w:numPr>
          <w:ilvl w:val="1"/>
          <w:numId w:val="3"/>
        </w:numPr>
      </w:pPr>
      <w:proofErr w:type="spellStart"/>
      <w:r>
        <w:rPr>
          <w:lang w:val="en-US"/>
        </w:rPr>
        <w:t>isActive</w:t>
      </w:r>
      <w:proofErr w:type="spellEnd"/>
      <w:r>
        <w:t xml:space="preserve"> (</w:t>
      </w:r>
      <w:proofErr w:type="spellStart"/>
      <w:r>
        <w:rPr>
          <w:lang w:val="en-US"/>
        </w:rPr>
        <w:t>int</w:t>
      </w:r>
      <w:proofErr w:type="spellEnd"/>
      <w:r w:rsidRPr="00650F96">
        <w:t xml:space="preserve">) </w:t>
      </w:r>
      <w:r>
        <w:t>–</w:t>
      </w:r>
      <w:r w:rsidRPr="00650F96">
        <w:t xml:space="preserve"> </w:t>
      </w:r>
      <w:r>
        <w:t>логическое поле – статус доступа пользователя;</w:t>
      </w:r>
    </w:p>
    <w:p w14:paraId="7E73FAC0" w14:textId="77777777" w:rsidR="00FA2C17" w:rsidRDefault="00FA2C17" w:rsidP="00FA2C17">
      <w:pPr>
        <w:pStyle w:val="10"/>
        <w:numPr>
          <w:ilvl w:val="1"/>
          <w:numId w:val="3"/>
        </w:numPr>
      </w:pPr>
      <w:proofErr w:type="spellStart"/>
      <w:proofErr w:type="gramStart"/>
      <w:r>
        <w:rPr>
          <w:lang w:val="en-US"/>
        </w:rPr>
        <w:t>queueId</w:t>
      </w:r>
      <w:proofErr w:type="spellEnd"/>
      <w:proofErr w:type="gramEnd"/>
      <w:r w:rsidRPr="00650F96">
        <w:t xml:space="preserve"> (</w:t>
      </w:r>
      <w:proofErr w:type="spellStart"/>
      <w:r>
        <w:rPr>
          <w:lang w:val="en-US"/>
        </w:rPr>
        <w:t>int</w:t>
      </w:r>
      <w:proofErr w:type="spellEnd"/>
      <w:r w:rsidRPr="00650F96">
        <w:t xml:space="preserve">) </w:t>
      </w:r>
      <w:r>
        <w:t xml:space="preserve">– </w:t>
      </w:r>
      <w:r>
        <w:rPr>
          <w:lang w:val="en-US"/>
        </w:rPr>
        <w:t>id</w:t>
      </w:r>
      <w:r w:rsidRPr="00650F96">
        <w:t xml:space="preserve"> </w:t>
      </w:r>
      <w:r>
        <w:t>очереди, в которую помещаются сообщения данного пользователя.</w:t>
      </w:r>
    </w:p>
    <w:p w14:paraId="42679481" w14:textId="1368B519" w:rsidR="00FA2C17" w:rsidRPr="00D60EEF" w:rsidRDefault="00FA2C17" w:rsidP="00FA2C17">
      <w:pPr>
        <w:pStyle w:val="10"/>
        <w:rPr>
          <w:b/>
        </w:rPr>
      </w:pPr>
      <w:proofErr w:type="spellStart"/>
      <w:r w:rsidRPr="00122C8F">
        <w:rPr>
          <w:lang w:val="en-US"/>
        </w:rPr>
        <w:t>UsersAccesses</w:t>
      </w:r>
      <w:proofErr w:type="spellEnd"/>
      <w:r w:rsidR="00122C8F">
        <w:t xml:space="preserve"> – таблица для связи таблиц пользователей и доступов</w:t>
      </w:r>
    </w:p>
    <w:p w14:paraId="1AB90357" w14:textId="77777777" w:rsidR="00FA2C17" w:rsidRDefault="00FA2C17" w:rsidP="00FA2C17">
      <w:pPr>
        <w:pStyle w:val="10"/>
        <w:numPr>
          <w:ilvl w:val="1"/>
          <w:numId w:val="3"/>
        </w:numPr>
      </w:pPr>
      <w:proofErr w:type="spellStart"/>
      <w:r>
        <w:rPr>
          <w:lang w:val="en-US"/>
        </w:rPr>
        <w:t>userId</w:t>
      </w:r>
      <w:proofErr w:type="spellEnd"/>
      <w:r w:rsidRPr="00650F96">
        <w:t xml:space="preserve"> </w:t>
      </w:r>
      <w:r w:rsidRPr="0060308A">
        <w:t>(</w:t>
      </w:r>
      <w:r>
        <w:rPr>
          <w:lang w:val="en-US"/>
        </w:rPr>
        <w:t>long</w:t>
      </w:r>
      <w:r w:rsidRPr="0060308A">
        <w:t xml:space="preserve">) – суррогатный </w:t>
      </w:r>
      <w:r>
        <w:t>первичный ключ пользователя;</w:t>
      </w:r>
    </w:p>
    <w:p w14:paraId="46C1D85A" w14:textId="77777777" w:rsidR="00FA2C17" w:rsidRDefault="00FA2C17" w:rsidP="00FA2C17">
      <w:pPr>
        <w:pStyle w:val="10"/>
        <w:numPr>
          <w:ilvl w:val="1"/>
          <w:numId w:val="3"/>
        </w:numPr>
      </w:pPr>
      <w:proofErr w:type="spellStart"/>
      <w:r>
        <w:rPr>
          <w:lang w:val="en-US"/>
        </w:rPr>
        <w:t>accessId</w:t>
      </w:r>
      <w:proofErr w:type="spellEnd"/>
      <w:r w:rsidRPr="00F07B99">
        <w:t xml:space="preserve"> (</w:t>
      </w:r>
      <w:r>
        <w:rPr>
          <w:lang w:val="en-US"/>
        </w:rPr>
        <w:t>long</w:t>
      </w:r>
      <w:r w:rsidRPr="00F07B99">
        <w:t xml:space="preserve">) – </w:t>
      </w:r>
      <w:r>
        <w:t xml:space="preserve">суррогатный первичный ключ доступа </w:t>
      </w:r>
    </w:p>
    <w:p w14:paraId="1595D3EF" w14:textId="3768FC53" w:rsidR="00FA2C17" w:rsidRPr="00122C8F" w:rsidRDefault="00FA2C17" w:rsidP="00FA2C17">
      <w:pPr>
        <w:pStyle w:val="10"/>
      </w:pPr>
      <w:r w:rsidRPr="00122C8F">
        <w:rPr>
          <w:lang w:val="en-US"/>
        </w:rPr>
        <w:t>Accesses</w:t>
      </w:r>
      <w:r w:rsidR="00122C8F">
        <w:t xml:space="preserve"> – таблица для хранения информации о доступах</w:t>
      </w:r>
    </w:p>
    <w:p w14:paraId="2FF02622" w14:textId="77777777" w:rsidR="00FA2C17" w:rsidRDefault="00FA2C17" w:rsidP="00FA2C17">
      <w:pPr>
        <w:pStyle w:val="10"/>
        <w:numPr>
          <w:ilvl w:val="1"/>
          <w:numId w:val="3"/>
        </w:numPr>
      </w:pPr>
      <w:r>
        <w:rPr>
          <w:lang w:val="en-US"/>
        </w:rPr>
        <w:t>id</w:t>
      </w:r>
      <w:r w:rsidRPr="00650F96">
        <w:t xml:space="preserve"> </w:t>
      </w:r>
      <w:r w:rsidRPr="0060308A">
        <w:t>(</w:t>
      </w:r>
      <w:r>
        <w:rPr>
          <w:lang w:val="en-US"/>
        </w:rPr>
        <w:t>long</w:t>
      </w:r>
      <w:r w:rsidRPr="0060308A">
        <w:t xml:space="preserve">) – суррогатный </w:t>
      </w:r>
      <w:r>
        <w:t>первичный ключ;</w:t>
      </w:r>
    </w:p>
    <w:p w14:paraId="2AF3A392" w14:textId="77777777" w:rsidR="00FA2C17" w:rsidRPr="0060308A" w:rsidRDefault="00FA2C17" w:rsidP="00FA2C17">
      <w:pPr>
        <w:pStyle w:val="10"/>
        <w:numPr>
          <w:ilvl w:val="1"/>
          <w:numId w:val="3"/>
        </w:numPr>
      </w:pPr>
      <w:proofErr w:type="spellStart"/>
      <w:r>
        <w:rPr>
          <w:lang w:val="en-US"/>
        </w:rPr>
        <w:t>userId</w:t>
      </w:r>
      <w:proofErr w:type="spellEnd"/>
      <w:r>
        <w:t xml:space="preserve"> </w:t>
      </w:r>
      <w:r w:rsidRPr="00DC4774">
        <w:t>(</w:t>
      </w:r>
      <w:r>
        <w:rPr>
          <w:lang w:val="en-US"/>
        </w:rPr>
        <w:t>long</w:t>
      </w:r>
      <w:r w:rsidRPr="00DC4774">
        <w:t xml:space="preserve">) – </w:t>
      </w:r>
      <w:r>
        <w:rPr>
          <w:lang w:val="en-US"/>
        </w:rPr>
        <w:t>id</w:t>
      </w:r>
      <w:r w:rsidRPr="00DC4774">
        <w:t xml:space="preserve"> </w:t>
      </w:r>
      <w:r>
        <w:t>пользователя, которому принадлежит данный доступ</w:t>
      </w:r>
    </w:p>
    <w:p w14:paraId="5FD6DAE0" w14:textId="77777777" w:rsidR="00FA2C17" w:rsidRPr="0060308A" w:rsidRDefault="00FA2C17" w:rsidP="00FA2C17">
      <w:pPr>
        <w:pStyle w:val="10"/>
        <w:numPr>
          <w:ilvl w:val="1"/>
          <w:numId w:val="3"/>
        </w:numPr>
      </w:pPr>
      <w:proofErr w:type="spellStart"/>
      <w:r>
        <w:rPr>
          <w:lang w:val="en-US"/>
        </w:rPr>
        <w:t>startDate</w:t>
      </w:r>
      <w:proofErr w:type="spellEnd"/>
      <w:r>
        <w:t xml:space="preserve"> (</w:t>
      </w:r>
      <w:proofErr w:type="spellStart"/>
      <w:r>
        <w:rPr>
          <w:lang w:val="en-US"/>
        </w:rPr>
        <w:t>dateTime</w:t>
      </w:r>
      <w:proofErr w:type="spellEnd"/>
      <w:r w:rsidRPr="00650F96">
        <w:t xml:space="preserve">) – </w:t>
      </w:r>
      <w:r>
        <w:t>дата и время начала подписки пользователя;</w:t>
      </w:r>
    </w:p>
    <w:p w14:paraId="50979E1D" w14:textId="77777777" w:rsidR="00FA2C17" w:rsidRPr="0060308A" w:rsidRDefault="00FA2C17" w:rsidP="00FA2C17">
      <w:pPr>
        <w:pStyle w:val="10"/>
        <w:numPr>
          <w:ilvl w:val="1"/>
          <w:numId w:val="3"/>
        </w:numPr>
      </w:pPr>
      <w:proofErr w:type="spellStart"/>
      <w:r>
        <w:rPr>
          <w:lang w:val="en-US"/>
        </w:rPr>
        <w:t>endDate</w:t>
      </w:r>
      <w:proofErr w:type="spellEnd"/>
      <w:r>
        <w:t xml:space="preserve"> (</w:t>
      </w:r>
      <w:proofErr w:type="spellStart"/>
      <w:r>
        <w:rPr>
          <w:lang w:val="en-US"/>
        </w:rPr>
        <w:t>dateTime</w:t>
      </w:r>
      <w:proofErr w:type="spellEnd"/>
      <w:r w:rsidRPr="00650F96">
        <w:t>)</w:t>
      </w:r>
      <w:r>
        <w:t xml:space="preserve"> – дата и время конца подписки пользователя;</w:t>
      </w:r>
    </w:p>
    <w:p w14:paraId="63999719" w14:textId="77777777" w:rsidR="00FA2C17" w:rsidRDefault="00FA2C17" w:rsidP="00FA2C17">
      <w:pPr>
        <w:pStyle w:val="10"/>
        <w:numPr>
          <w:ilvl w:val="1"/>
          <w:numId w:val="3"/>
        </w:numPr>
      </w:pPr>
      <w:proofErr w:type="spellStart"/>
      <w:proofErr w:type="gramStart"/>
      <w:r w:rsidRPr="00650F96">
        <w:rPr>
          <w:lang w:val="en-US"/>
        </w:rPr>
        <w:t>tariffId</w:t>
      </w:r>
      <w:proofErr w:type="spellEnd"/>
      <w:proofErr w:type="gramEnd"/>
      <w:r w:rsidRPr="00650F96">
        <w:t xml:space="preserve"> </w:t>
      </w:r>
      <w:r>
        <w:t>(</w:t>
      </w:r>
      <w:proofErr w:type="spellStart"/>
      <w:r w:rsidRPr="00650F96">
        <w:rPr>
          <w:lang w:val="en-US"/>
        </w:rPr>
        <w:t>int</w:t>
      </w:r>
      <w:proofErr w:type="spellEnd"/>
      <w:r w:rsidRPr="00650F96">
        <w:t>)</w:t>
      </w:r>
      <w:r>
        <w:t xml:space="preserve"> –</w:t>
      </w:r>
      <w:r w:rsidRPr="00650F96">
        <w:t xml:space="preserve"> </w:t>
      </w:r>
      <w:r w:rsidRPr="00650F96">
        <w:rPr>
          <w:lang w:val="en-US"/>
        </w:rPr>
        <w:t>id</w:t>
      </w:r>
      <w:r w:rsidRPr="00650F96">
        <w:t xml:space="preserve"> </w:t>
      </w:r>
      <w:r>
        <w:t>тарифа пользователя.</w:t>
      </w:r>
    </w:p>
    <w:p w14:paraId="16468EC0" w14:textId="49040681" w:rsidR="00FA2C17" w:rsidRPr="00612A1C" w:rsidRDefault="00FA2C17" w:rsidP="00FA2C17">
      <w:pPr>
        <w:pStyle w:val="10"/>
      </w:pPr>
      <w:r w:rsidRPr="00612A1C">
        <w:rPr>
          <w:lang w:val="en-US"/>
        </w:rPr>
        <w:t>Contacts</w:t>
      </w:r>
      <w:r w:rsidR="00612A1C">
        <w:t xml:space="preserve"> – таблица для хранения контактов пользователей</w:t>
      </w:r>
    </w:p>
    <w:p w14:paraId="2BDF081C" w14:textId="77777777" w:rsidR="00FA2C17" w:rsidRPr="00D60EEF" w:rsidRDefault="00FA2C17" w:rsidP="00FA2C17">
      <w:pPr>
        <w:pStyle w:val="10"/>
        <w:numPr>
          <w:ilvl w:val="1"/>
          <w:numId w:val="3"/>
        </w:numPr>
      </w:pPr>
      <w:r>
        <w:rPr>
          <w:lang w:val="en-US"/>
        </w:rPr>
        <w:t>id</w:t>
      </w:r>
      <w:r>
        <w:t xml:space="preserve"> (</w:t>
      </w:r>
      <w:r>
        <w:rPr>
          <w:lang w:val="en-US"/>
        </w:rPr>
        <w:t>long</w:t>
      </w:r>
      <w:r>
        <w:t>) – суррогатный первичный ключ;</w:t>
      </w:r>
    </w:p>
    <w:p w14:paraId="2646E208" w14:textId="77777777" w:rsidR="00FA2C17" w:rsidRDefault="00FA2C17" w:rsidP="00FA2C17">
      <w:pPr>
        <w:pStyle w:val="10"/>
        <w:numPr>
          <w:ilvl w:val="1"/>
          <w:numId w:val="3"/>
        </w:numPr>
        <w:rPr>
          <w:lang w:val="en-US"/>
        </w:rPr>
      </w:pPr>
      <w:proofErr w:type="spellStart"/>
      <w:r>
        <w:rPr>
          <w:lang w:val="en-US"/>
        </w:rPr>
        <w:t>contactName</w:t>
      </w:r>
      <w:proofErr w:type="spellEnd"/>
      <w:r w:rsidRPr="00DC4774">
        <w:rPr>
          <w:lang w:val="en-US"/>
        </w:rPr>
        <w:t xml:space="preserve"> (</w:t>
      </w:r>
      <w:proofErr w:type="spellStart"/>
      <w:r>
        <w:rPr>
          <w:lang w:val="en-US"/>
        </w:rPr>
        <w:t>nvarchar</w:t>
      </w:r>
      <w:proofErr w:type="spellEnd"/>
      <w:r>
        <w:rPr>
          <w:lang w:val="en-US"/>
        </w:rPr>
        <w:t xml:space="preserve">(MAX)) – </w:t>
      </w:r>
      <w:r>
        <w:t>имя</w:t>
      </w:r>
      <w:r>
        <w:rPr>
          <w:lang w:val="en-US"/>
        </w:rPr>
        <w:t xml:space="preserve"> </w:t>
      </w:r>
      <w:r>
        <w:t>контакта</w:t>
      </w:r>
      <w:r w:rsidRPr="00DC4774">
        <w:rPr>
          <w:lang w:val="en-US"/>
        </w:rPr>
        <w:t>;</w:t>
      </w:r>
    </w:p>
    <w:p w14:paraId="085A07CE" w14:textId="77777777" w:rsidR="00FA2C17" w:rsidRPr="00DC4774" w:rsidRDefault="00FA2C17" w:rsidP="00FA2C17">
      <w:pPr>
        <w:pStyle w:val="10"/>
        <w:numPr>
          <w:ilvl w:val="1"/>
          <w:numId w:val="3"/>
        </w:numPr>
      </w:pPr>
      <w:proofErr w:type="spellStart"/>
      <w:r>
        <w:rPr>
          <w:lang w:val="en-US"/>
        </w:rPr>
        <w:t>contactEmail</w:t>
      </w:r>
      <w:proofErr w:type="spellEnd"/>
      <w:r w:rsidRPr="00DC4774">
        <w:t xml:space="preserve"> (</w:t>
      </w:r>
      <w:proofErr w:type="spellStart"/>
      <w:r>
        <w:rPr>
          <w:lang w:val="en-US"/>
        </w:rPr>
        <w:t>ncarchar</w:t>
      </w:r>
      <w:proofErr w:type="spellEnd"/>
      <w:r w:rsidRPr="00DC4774">
        <w:t>(</w:t>
      </w:r>
      <w:r>
        <w:rPr>
          <w:lang w:val="en-US"/>
        </w:rPr>
        <w:t>MAX</w:t>
      </w:r>
      <w:r w:rsidRPr="00DC4774">
        <w:t xml:space="preserve">)) – электронный </w:t>
      </w:r>
      <w:r>
        <w:t>адрес контакта;</w:t>
      </w:r>
    </w:p>
    <w:p w14:paraId="00EA1479" w14:textId="77777777" w:rsidR="00FA2C17" w:rsidRPr="00650F96" w:rsidRDefault="00FA2C17" w:rsidP="00FA2C17">
      <w:pPr>
        <w:pStyle w:val="10"/>
        <w:numPr>
          <w:ilvl w:val="1"/>
          <w:numId w:val="3"/>
        </w:numPr>
      </w:pPr>
      <w:proofErr w:type="spellStart"/>
      <w:proofErr w:type="gramStart"/>
      <w:r>
        <w:rPr>
          <w:lang w:val="en-US"/>
        </w:rPr>
        <w:t>userId</w:t>
      </w:r>
      <w:proofErr w:type="spellEnd"/>
      <w:proofErr w:type="gramEnd"/>
      <w:r w:rsidRPr="00DC4774">
        <w:t xml:space="preserve"> (</w:t>
      </w:r>
      <w:r>
        <w:rPr>
          <w:lang w:val="en-US"/>
        </w:rPr>
        <w:t>long</w:t>
      </w:r>
      <w:r w:rsidRPr="00DC4774">
        <w:t xml:space="preserve">) – </w:t>
      </w:r>
      <w:r>
        <w:rPr>
          <w:lang w:val="en-US"/>
        </w:rPr>
        <w:t>id</w:t>
      </w:r>
      <w:r>
        <w:t xml:space="preserve"> пользователя, которому принадлежит эта запись.</w:t>
      </w:r>
    </w:p>
    <w:p w14:paraId="3FD41AB8" w14:textId="3C7787D2" w:rsidR="00612A1C" w:rsidRPr="00612A1C" w:rsidRDefault="00FA2C17" w:rsidP="00612A1C">
      <w:pPr>
        <w:pStyle w:val="10"/>
      </w:pPr>
      <w:proofErr w:type="spellStart"/>
      <w:r w:rsidRPr="00612A1C">
        <w:rPr>
          <w:lang w:val="en-US"/>
        </w:rPr>
        <w:t>DeliveryServices</w:t>
      </w:r>
      <w:proofErr w:type="spellEnd"/>
      <w:r w:rsidR="00612A1C">
        <w:t xml:space="preserve"> – таблица для хранения информации о сервисах доставки</w:t>
      </w:r>
    </w:p>
    <w:p w14:paraId="7F84D196" w14:textId="77777777" w:rsidR="00FA2C17" w:rsidRPr="0060308A" w:rsidRDefault="00FA2C17" w:rsidP="00FA2C17">
      <w:pPr>
        <w:pStyle w:val="10"/>
        <w:numPr>
          <w:ilvl w:val="1"/>
          <w:numId w:val="3"/>
        </w:numPr>
      </w:pPr>
      <w:r>
        <w:rPr>
          <w:lang w:val="en-US"/>
        </w:rPr>
        <w:t>id</w:t>
      </w:r>
      <w:r>
        <w:t xml:space="preserve"> (</w:t>
      </w:r>
      <w:proofErr w:type="spellStart"/>
      <w:r>
        <w:rPr>
          <w:lang w:val="en-US"/>
        </w:rPr>
        <w:t>int</w:t>
      </w:r>
      <w:proofErr w:type="spellEnd"/>
      <w:r>
        <w:t>) – суррогатный первичный ключ;</w:t>
      </w:r>
    </w:p>
    <w:p w14:paraId="256961BD" w14:textId="77777777" w:rsidR="00FA2C17" w:rsidRPr="0060308A" w:rsidRDefault="00FA2C17" w:rsidP="00FA2C17">
      <w:pPr>
        <w:pStyle w:val="10"/>
        <w:numPr>
          <w:ilvl w:val="1"/>
          <w:numId w:val="3"/>
        </w:numPr>
      </w:pPr>
      <w:proofErr w:type="spellStart"/>
      <w:r>
        <w:rPr>
          <w:lang w:val="en-US"/>
        </w:rPr>
        <w:lastRenderedPageBreak/>
        <w:t>serviceName</w:t>
      </w:r>
      <w:proofErr w:type="spellEnd"/>
      <w:r>
        <w:t xml:space="preserve"> (</w:t>
      </w:r>
      <w:proofErr w:type="spellStart"/>
      <w:r>
        <w:rPr>
          <w:lang w:val="en-US"/>
        </w:rPr>
        <w:t>nvarchar</w:t>
      </w:r>
      <w:proofErr w:type="spellEnd"/>
      <w:r w:rsidRPr="00650F96">
        <w:t>(</w:t>
      </w:r>
      <w:r>
        <w:rPr>
          <w:lang w:val="en-US"/>
        </w:rPr>
        <w:t>max</w:t>
      </w:r>
      <w:r w:rsidRPr="00650F96">
        <w:t xml:space="preserve">)) – </w:t>
      </w:r>
      <w:r>
        <w:t>название сервиса доставки;</w:t>
      </w:r>
    </w:p>
    <w:p w14:paraId="56D763A7" w14:textId="77777777" w:rsidR="00FA2C17" w:rsidRDefault="00FA2C17" w:rsidP="00FA2C17">
      <w:pPr>
        <w:pStyle w:val="10"/>
        <w:numPr>
          <w:ilvl w:val="1"/>
          <w:numId w:val="3"/>
        </w:numPr>
      </w:pPr>
      <w:proofErr w:type="spellStart"/>
      <w:r w:rsidRPr="00650F96">
        <w:rPr>
          <w:lang w:val="en-US"/>
        </w:rPr>
        <w:t>standartPriority</w:t>
      </w:r>
      <w:proofErr w:type="spellEnd"/>
      <w:r w:rsidRPr="00650F96">
        <w:t xml:space="preserve"> (</w:t>
      </w:r>
      <w:proofErr w:type="spellStart"/>
      <w:r w:rsidRPr="00650F96">
        <w:rPr>
          <w:lang w:val="en-US"/>
        </w:rPr>
        <w:t>int</w:t>
      </w:r>
      <w:proofErr w:type="spellEnd"/>
      <w:r w:rsidRPr="00650F96">
        <w:t xml:space="preserve">) – </w:t>
      </w:r>
      <w:r>
        <w:t>значение приоритета данного сервиса доставки при переборе списка сервисов во время отправки по умолчанию;</w:t>
      </w:r>
    </w:p>
    <w:p w14:paraId="2016EF43" w14:textId="77777777" w:rsidR="00FA2C17" w:rsidRPr="00BD1CB1" w:rsidRDefault="00FA2C17" w:rsidP="00FA2C17">
      <w:pPr>
        <w:pStyle w:val="10"/>
        <w:numPr>
          <w:ilvl w:val="1"/>
          <w:numId w:val="3"/>
        </w:numPr>
      </w:pPr>
      <w:proofErr w:type="spellStart"/>
      <w:proofErr w:type="gramStart"/>
      <w:r>
        <w:rPr>
          <w:lang w:val="en-US"/>
        </w:rPr>
        <w:t>connectionString</w:t>
      </w:r>
      <w:proofErr w:type="spellEnd"/>
      <w:proofErr w:type="gramEnd"/>
      <w:r w:rsidRPr="009E691F">
        <w:t xml:space="preserve"> (</w:t>
      </w:r>
      <w:proofErr w:type="spellStart"/>
      <w:r>
        <w:rPr>
          <w:lang w:val="en-US"/>
        </w:rPr>
        <w:t>nvarchar</w:t>
      </w:r>
      <w:proofErr w:type="spellEnd"/>
      <w:r w:rsidRPr="009E691F">
        <w:t>(</w:t>
      </w:r>
      <w:r>
        <w:rPr>
          <w:lang w:val="en-US"/>
        </w:rPr>
        <w:t>max</w:t>
      </w:r>
      <w:r w:rsidRPr="009E691F">
        <w:t>)) – строка</w:t>
      </w:r>
      <w:r>
        <w:t>, необходимая для взаимодействия с данным сервисом</w:t>
      </w:r>
      <w:r w:rsidRPr="009E691F">
        <w:t xml:space="preserve">. </w:t>
      </w:r>
    </w:p>
    <w:p w14:paraId="2AE59EE7" w14:textId="268FB262" w:rsidR="00FA2C17" w:rsidRPr="00150E1C" w:rsidRDefault="00FA2C17" w:rsidP="00FA2C17">
      <w:pPr>
        <w:pStyle w:val="10"/>
      </w:pPr>
      <w:proofErr w:type="spellStart"/>
      <w:r w:rsidRPr="00150E1C">
        <w:rPr>
          <w:lang w:val="en-US"/>
        </w:rPr>
        <w:t>DeliveryQueues</w:t>
      </w:r>
      <w:proofErr w:type="spellEnd"/>
      <w:r w:rsidR="00150E1C">
        <w:t xml:space="preserve"> – таблица для хранения информации об очередях</w:t>
      </w:r>
    </w:p>
    <w:p w14:paraId="460DDB49" w14:textId="77777777" w:rsidR="00FA2C17" w:rsidRPr="00BD1CB1" w:rsidRDefault="00FA2C17" w:rsidP="00FA2C17">
      <w:pPr>
        <w:pStyle w:val="10"/>
        <w:numPr>
          <w:ilvl w:val="1"/>
          <w:numId w:val="3"/>
        </w:numPr>
      </w:pPr>
      <w:r>
        <w:rPr>
          <w:lang w:val="en-US"/>
        </w:rPr>
        <w:t>id</w:t>
      </w:r>
      <w:r w:rsidRPr="008202F4">
        <w:t xml:space="preserve"> </w:t>
      </w:r>
      <w:r w:rsidRPr="00BD1CB1">
        <w:t>(</w:t>
      </w:r>
      <w:proofErr w:type="spellStart"/>
      <w:r w:rsidRPr="00BD1CB1">
        <w:rPr>
          <w:lang w:val="en-US"/>
        </w:rPr>
        <w:t>int</w:t>
      </w:r>
      <w:proofErr w:type="spellEnd"/>
      <w:r w:rsidRPr="00BD1CB1">
        <w:t>) – суррогатный первичный ключ;</w:t>
      </w:r>
    </w:p>
    <w:p w14:paraId="1CA2516B" w14:textId="77777777" w:rsidR="00FA2C17" w:rsidRDefault="00FA2C17" w:rsidP="00FA2C17">
      <w:pPr>
        <w:pStyle w:val="10"/>
        <w:numPr>
          <w:ilvl w:val="1"/>
          <w:numId w:val="3"/>
        </w:numPr>
      </w:pPr>
      <w:proofErr w:type="spellStart"/>
      <w:proofErr w:type="gramStart"/>
      <w:r>
        <w:rPr>
          <w:lang w:val="en-US"/>
        </w:rPr>
        <w:t>sendingIntervalSec</w:t>
      </w:r>
      <w:proofErr w:type="spellEnd"/>
      <w:proofErr w:type="gramEnd"/>
      <w:r w:rsidRPr="00BD1CB1">
        <w:t xml:space="preserve"> (</w:t>
      </w:r>
      <w:proofErr w:type="spellStart"/>
      <w:r>
        <w:rPr>
          <w:lang w:val="en-US"/>
        </w:rPr>
        <w:t>int</w:t>
      </w:r>
      <w:proofErr w:type="spellEnd"/>
      <w:r w:rsidRPr="00BD1CB1">
        <w:t>) –</w:t>
      </w:r>
      <w:r w:rsidRPr="00B36E2C">
        <w:t xml:space="preserve"> </w:t>
      </w:r>
      <w:r>
        <w:t>интервал отправки сообщений.</w:t>
      </w:r>
    </w:p>
    <w:p w14:paraId="1A1A3DCE" w14:textId="55B8CE1B" w:rsidR="00FA2C17" w:rsidRPr="00150E1C" w:rsidRDefault="00FA2C17" w:rsidP="00FA2C17">
      <w:pPr>
        <w:pStyle w:val="10"/>
      </w:pPr>
      <w:r w:rsidRPr="00150E1C">
        <w:rPr>
          <w:lang w:val="en-US"/>
        </w:rPr>
        <w:t>Tariffs</w:t>
      </w:r>
      <w:r w:rsidR="00150E1C">
        <w:t xml:space="preserve"> – таблица для хранения информации о тарифах</w:t>
      </w:r>
    </w:p>
    <w:p w14:paraId="7BC1C9B2" w14:textId="77777777" w:rsidR="00FA2C17" w:rsidRPr="00BD1CB1" w:rsidRDefault="00FA2C17" w:rsidP="00FA2C17">
      <w:pPr>
        <w:pStyle w:val="10"/>
        <w:numPr>
          <w:ilvl w:val="1"/>
          <w:numId w:val="3"/>
        </w:numPr>
      </w:pPr>
      <w:r>
        <w:rPr>
          <w:lang w:val="en-US"/>
        </w:rPr>
        <w:t>id</w:t>
      </w:r>
      <w:r w:rsidRPr="00DD5DF7">
        <w:t xml:space="preserve"> </w:t>
      </w:r>
      <w:r w:rsidRPr="00BD1CB1">
        <w:t>(</w:t>
      </w:r>
      <w:proofErr w:type="spellStart"/>
      <w:r w:rsidRPr="00BD1CB1">
        <w:rPr>
          <w:lang w:val="en-US"/>
        </w:rPr>
        <w:t>int</w:t>
      </w:r>
      <w:proofErr w:type="spellEnd"/>
      <w:r w:rsidRPr="00BD1CB1">
        <w:t>) – суррогатный первичный ключ;</w:t>
      </w:r>
    </w:p>
    <w:p w14:paraId="5463A4E7" w14:textId="77777777" w:rsidR="00FA2C17" w:rsidRPr="00BD1CB1" w:rsidRDefault="00FA2C17" w:rsidP="00FA2C17">
      <w:pPr>
        <w:pStyle w:val="10"/>
        <w:numPr>
          <w:ilvl w:val="1"/>
          <w:numId w:val="3"/>
        </w:numPr>
      </w:pPr>
      <w:proofErr w:type="spellStart"/>
      <w:r>
        <w:rPr>
          <w:lang w:val="en-US"/>
        </w:rPr>
        <w:t>tariffName</w:t>
      </w:r>
      <w:proofErr w:type="spellEnd"/>
      <w:r w:rsidRPr="00BD1CB1">
        <w:t xml:space="preserve"> (</w:t>
      </w:r>
      <w:proofErr w:type="spellStart"/>
      <w:r>
        <w:rPr>
          <w:lang w:val="en-US"/>
        </w:rPr>
        <w:t>nvarchar</w:t>
      </w:r>
      <w:proofErr w:type="spellEnd"/>
      <w:r>
        <w:rPr>
          <w:lang w:val="en-US"/>
        </w:rPr>
        <w:t>(255)</w:t>
      </w:r>
      <w:r w:rsidRPr="00BD1CB1">
        <w:rPr>
          <w:lang w:val="en-US"/>
        </w:rPr>
        <w:t>)</w:t>
      </w:r>
      <w:r w:rsidRPr="00BD1CB1">
        <w:t xml:space="preserve"> – название </w:t>
      </w:r>
      <w:r>
        <w:t>тарифа</w:t>
      </w:r>
      <w:r w:rsidRPr="00BD1CB1">
        <w:t>;</w:t>
      </w:r>
    </w:p>
    <w:p w14:paraId="0DBA19D9" w14:textId="77777777" w:rsidR="00FA2C17" w:rsidRDefault="00FA2C17" w:rsidP="00FA2C17">
      <w:pPr>
        <w:pStyle w:val="10"/>
        <w:numPr>
          <w:ilvl w:val="1"/>
          <w:numId w:val="3"/>
        </w:numPr>
      </w:pPr>
      <w:proofErr w:type="gramStart"/>
      <w:r>
        <w:rPr>
          <w:lang w:val="en-US"/>
        </w:rPr>
        <w:t>cost</w:t>
      </w:r>
      <w:proofErr w:type="gramEnd"/>
      <w:r w:rsidRPr="00BD1CB1">
        <w:t xml:space="preserve"> (</w:t>
      </w:r>
      <w:proofErr w:type="spellStart"/>
      <w:r>
        <w:rPr>
          <w:lang w:val="en-US"/>
        </w:rPr>
        <w:t>int</w:t>
      </w:r>
      <w:proofErr w:type="spellEnd"/>
      <w:r w:rsidRPr="00BD1CB1">
        <w:rPr>
          <w:lang w:val="en-US"/>
        </w:rPr>
        <w:t>)</w:t>
      </w:r>
      <w:r w:rsidRPr="00BD1CB1">
        <w:t xml:space="preserve"> – </w:t>
      </w:r>
      <w:r>
        <w:t>стоимость тарифа</w:t>
      </w:r>
      <w:r w:rsidRPr="00BD1CB1">
        <w:t>.</w:t>
      </w:r>
    </w:p>
    <w:p w14:paraId="377E4AD6" w14:textId="6436C7A5" w:rsidR="00FA2C17" w:rsidRPr="00150E1C" w:rsidRDefault="00FA2C17" w:rsidP="00FA2C17">
      <w:pPr>
        <w:pStyle w:val="10"/>
      </w:pPr>
      <w:proofErr w:type="spellStart"/>
      <w:r w:rsidRPr="00150E1C">
        <w:rPr>
          <w:lang w:val="en-US"/>
        </w:rPr>
        <w:t>TariffsSales</w:t>
      </w:r>
      <w:proofErr w:type="spellEnd"/>
      <w:r w:rsidR="00150E1C">
        <w:t xml:space="preserve"> – таблица для связи таблиц тарифов и скидок</w:t>
      </w:r>
    </w:p>
    <w:p w14:paraId="0309C5A5" w14:textId="77777777" w:rsidR="00FA2C17" w:rsidRPr="00BD1CB1" w:rsidRDefault="00FA2C17" w:rsidP="00FA2C17">
      <w:pPr>
        <w:pStyle w:val="10"/>
        <w:numPr>
          <w:ilvl w:val="1"/>
          <w:numId w:val="3"/>
        </w:numPr>
      </w:pPr>
      <w:proofErr w:type="spellStart"/>
      <w:r>
        <w:rPr>
          <w:lang w:val="en-US"/>
        </w:rPr>
        <w:t>tariffId</w:t>
      </w:r>
      <w:proofErr w:type="spellEnd"/>
      <w:r w:rsidRPr="00DD5DF7">
        <w:t xml:space="preserve"> </w:t>
      </w:r>
      <w:r w:rsidRPr="00BD1CB1">
        <w:t>(</w:t>
      </w:r>
      <w:proofErr w:type="spellStart"/>
      <w:r w:rsidRPr="00BD1CB1">
        <w:rPr>
          <w:lang w:val="en-US"/>
        </w:rPr>
        <w:t>int</w:t>
      </w:r>
      <w:proofErr w:type="spellEnd"/>
      <w:r w:rsidRPr="00BD1CB1">
        <w:t>) – суррогатный первичный ключ</w:t>
      </w:r>
      <w:r w:rsidRPr="008838CB">
        <w:t xml:space="preserve"> </w:t>
      </w:r>
      <w:r>
        <w:t>тарифа</w:t>
      </w:r>
      <w:r w:rsidRPr="00BD1CB1">
        <w:t>;</w:t>
      </w:r>
    </w:p>
    <w:p w14:paraId="28EFEC83" w14:textId="77777777" w:rsidR="00FA2C17" w:rsidRPr="00BD1CB1" w:rsidRDefault="00FA2C17" w:rsidP="00FA2C17">
      <w:pPr>
        <w:pStyle w:val="10"/>
        <w:numPr>
          <w:ilvl w:val="1"/>
          <w:numId w:val="3"/>
        </w:numPr>
      </w:pPr>
      <w:proofErr w:type="spellStart"/>
      <w:proofErr w:type="gramStart"/>
      <w:r>
        <w:rPr>
          <w:lang w:val="en-US"/>
        </w:rPr>
        <w:t>saleId</w:t>
      </w:r>
      <w:proofErr w:type="spellEnd"/>
      <w:proofErr w:type="gramEnd"/>
      <w:r w:rsidRPr="00BD1CB1">
        <w:t xml:space="preserve"> (</w:t>
      </w:r>
      <w:proofErr w:type="spellStart"/>
      <w:r>
        <w:rPr>
          <w:lang w:val="en-US"/>
        </w:rPr>
        <w:t>int</w:t>
      </w:r>
      <w:proofErr w:type="spellEnd"/>
      <w:r w:rsidRPr="008838CB">
        <w:t>)</w:t>
      </w:r>
      <w:r w:rsidRPr="00BD1CB1">
        <w:t xml:space="preserve"> –</w:t>
      </w:r>
      <w:r w:rsidRPr="008838CB">
        <w:t xml:space="preserve"> </w:t>
      </w:r>
      <w:r>
        <w:t>суррогатный первичный /ключ скидки.</w:t>
      </w:r>
    </w:p>
    <w:p w14:paraId="17511F75" w14:textId="5D902FD4" w:rsidR="00FA2C17" w:rsidRPr="00150E1C" w:rsidRDefault="00FA2C17" w:rsidP="00FA2C17">
      <w:pPr>
        <w:pStyle w:val="10"/>
      </w:pPr>
      <w:r w:rsidRPr="00150E1C">
        <w:rPr>
          <w:lang w:val="en-US"/>
        </w:rPr>
        <w:t>Sales</w:t>
      </w:r>
      <w:r w:rsidR="00150E1C">
        <w:t xml:space="preserve"> – таблица для хранения информации о скидках</w:t>
      </w:r>
    </w:p>
    <w:p w14:paraId="1E308906" w14:textId="77777777" w:rsidR="00FA2C17" w:rsidRPr="00BD1CB1" w:rsidRDefault="00FA2C17" w:rsidP="00FA2C17">
      <w:pPr>
        <w:pStyle w:val="10"/>
        <w:numPr>
          <w:ilvl w:val="1"/>
          <w:numId w:val="3"/>
        </w:numPr>
      </w:pPr>
      <w:r>
        <w:rPr>
          <w:lang w:val="en-US"/>
        </w:rPr>
        <w:t>id</w:t>
      </w:r>
      <w:r w:rsidRPr="00BD1CB1">
        <w:t xml:space="preserve"> (</w:t>
      </w:r>
      <w:proofErr w:type="spellStart"/>
      <w:r w:rsidRPr="00BD1CB1">
        <w:rPr>
          <w:lang w:val="en-US"/>
        </w:rPr>
        <w:t>int</w:t>
      </w:r>
      <w:proofErr w:type="spellEnd"/>
      <w:r w:rsidRPr="00BD1CB1">
        <w:t>) – суррогатный первичный ключ;</w:t>
      </w:r>
    </w:p>
    <w:p w14:paraId="47056387" w14:textId="77777777" w:rsidR="00FA2C17" w:rsidRPr="00BD1CB1" w:rsidRDefault="00FA2C17" w:rsidP="00FA2C17">
      <w:pPr>
        <w:pStyle w:val="10"/>
        <w:numPr>
          <w:ilvl w:val="1"/>
          <w:numId w:val="3"/>
        </w:numPr>
      </w:pPr>
      <w:r>
        <w:rPr>
          <w:lang w:val="en-US"/>
        </w:rPr>
        <w:t>name</w:t>
      </w:r>
      <w:r w:rsidRPr="00BD1CB1">
        <w:t xml:space="preserve"> (</w:t>
      </w:r>
      <w:proofErr w:type="spellStart"/>
      <w:r>
        <w:rPr>
          <w:lang w:val="en-US"/>
        </w:rPr>
        <w:t>nvarchar</w:t>
      </w:r>
      <w:proofErr w:type="spellEnd"/>
      <w:r w:rsidRPr="008202F4">
        <w:t>(255)</w:t>
      </w:r>
      <w:r w:rsidRPr="00BD1CB1">
        <w:t xml:space="preserve">) – </w:t>
      </w:r>
      <w:r>
        <w:t>название скидки на тариф</w:t>
      </w:r>
      <w:r w:rsidRPr="00BD1CB1">
        <w:t>;</w:t>
      </w:r>
    </w:p>
    <w:p w14:paraId="14A5927F" w14:textId="77777777" w:rsidR="00363028" w:rsidRDefault="00FA2C17" w:rsidP="00FA2C17">
      <w:pPr>
        <w:pStyle w:val="10"/>
        <w:numPr>
          <w:ilvl w:val="1"/>
          <w:numId w:val="3"/>
        </w:numPr>
      </w:pPr>
      <w:proofErr w:type="gramStart"/>
      <w:r>
        <w:rPr>
          <w:lang w:val="en-US"/>
        </w:rPr>
        <w:t>value</w:t>
      </w:r>
      <w:proofErr w:type="gramEnd"/>
      <w:r w:rsidRPr="00BD1CB1">
        <w:t xml:space="preserve"> (</w:t>
      </w:r>
      <w:proofErr w:type="spellStart"/>
      <w:r>
        <w:rPr>
          <w:lang w:val="en-US"/>
        </w:rPr>
        <w:t>int</w:t>
      </w:r>
      <w:proofErr w:type="spellEnd"/>
      <w:r w:rsidRPr="00BD1CB1">
        <w:t xml:space="preserve">) – </w:t>
      </w:r>
      <w:r>
        <w:t>размер скидки на тариф.</w:t>
      </w:r>
    </w:p>
    <w:p w14:paraId="264C7F83" w14:textId="25B3538F" w:rsidR="00363028" w:rsidRDefault="00363028" w:rsidP="00363028">
      <w:r w:rsidRPr="00363028">
        <w:t>ER</w:t>
      </w:r>
      <w:r w:rsidR="00240F24" w:rsidRPr="00240F24">
        <w:t xml:space="preserve"> </w:t>
      </w:r>
      <w:r w:rsidRPr="00363028">
        <w:t>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w:t>
      </w:r>
    </w:p>
    <w:p w14:paraId="2224C145" w14:textId="191E5015" w:rsidR="0012451C" w:rsidRDefault="008A6A7D" w:rsidP="008A6A7D">
      <w:r>
        <w:t xml:space="preserve">Спроектированная </w:t>
      </w:r>
      <w:r>
        <w:rPr>
          <w:lang w:val="en-US"/>
        </w:rPr>
        <w:t>ER</w:t>
      </w:r>
      <w:r>
        <w:t xml:space="preserve"> диаграмма находится в четвертой нормальной форме, так как находится в НФБК и </w:t>
      </w:r>
      <w:r w:rsidRPr="008A6A7D">
        <w:t>все нетривиальные многозначные зависимости фактически являются функциональными зависимостями от ее потенциальных ключей</w:t>
      </w:r>
      <w:r w:rsidR="00817899">
        <w:t xml:space="preserve"> </w:t>
      </w:r>
      <w:r w:rsidR="00817899" w:rsidRPr="00817899">
        <w:t>[</w:t>
      </w:r>
      <w:r w:rsidR="00152960">
        <w:t>8</w:t>
      </w:r>
      <w:r w:rsidR="00817899" w:rsidRPr="00817899">
        <w:t>]</w:t>
      </w:r>
      <w:r w:rsidRPr="008A6A7D">
        <w:t>.</w:t>
      </w:r>
      <w:r>
        <w:t xml:space="preserve"> </w:t>
      </w:r>
      <w:r w:rsidR="00FA2C17">
        <w:rPr>
          <w:lang w:val="en-US"/>
        </w:rPr>
        <w:t>ER</w:t>
      </w:r>
      <w:r w:rsidR="00FA2C17">
        <w:t xml:space="preserve"> диаграмма представлена на рис. 3.1.</w:t>
      </w:r>
    </w:p>
    <w:p w14:paraId="060D1F0F" w14:textId="52BDAC9C" w:rsidR="0012451C" w:rsidRDefault="0012451C" w:rsidP="00FA2C17">
      <w:pPr>
        <w:pStyle w:val="af4"/>
      </w:pPr>
    </w:p>
    <w:p w14:paraId="415FC4FE" w14:textId="3E96C3AA" w:rsidR="0012451C" w:rsidRDefault="0012451C" w:rsidP="00FA2C17">
      <w:pPr>
        <w:pStyle w:val="af4"/>
      </w:pPr>
    </w:p>
    <w:p w14:paraId="3C9E5454" w14:textId="77D67B79" w:rsidR="0012451C" w:rsidRDefault="0012451C" w:rsidP="00FA2C17">
      <w:pPr>
        <w:pStyle w:val="af4"/>
      </w:pPr>
    </w:p>
    <w:p w14:paraId="33B9AC23" w14:textId="6F60B46F" w:rsidR="0012451C" w:rsidRDefault="0012451C" w:rsidP="00FA2C17">
      <w:pPr>
        <w:pStyle w:val="af4"/>
      </w:pPr>
    </w:p>
    <w:p w14:paraId="39CFDF14" w14:textId="78C3E740" w:rsidR="0012451C" w:rsidRDefault="0012451C" w:rsidP="00FA2C17">
      <w:pPr>
        <w:pStyle w:val="af4"/>
      </w:pPr>
    </w:p>
    <w:p w14:paraId="50CD5C9A" w14:textId="77777777" w:rsidR="0012451C" w:rsidRDefault="0012451C" w:rsidP="00FA2C17">
      <w:pPr>
        <w:pStyle w:val="af4"/>
      </w:pPr>
    </w:p>
    <w:p w14:paraId="04A1121D" w14:textId="77777777" w:rsidR="0012451C" w:rsidRDefault="0012451C" w:rsidP="00FA2C17">
      <w:pPr>
        <w:pStyle w:val="af4"/>
      </w:pPr>
    </w:p>
    <w:p w14:paraId="5771762D" w14:textId="77777777" w:rsidR="0012451C" w:rsidRDefault="0012451C" w:rsidP="00FA2C17">
      <w:pPr>
        <w:pStyle w:val="af4"/>
      </w:pPr>
    </w:p>
    <w:p w14:paraId="5CA2DCEA" w14:textId="6A1EA133" w:rsidR="00FA2C17" w:rsidRDefault="00FA2C17" w:rsidP="00FA2C17">
      <w:pPr>
        <w:pStyle w:val="af4"/>
      </w:pPr>
    </w:p>
    <w:tbl>
      <w:tblPr>
        <w:tblStyle w:val="af6"/>
        <w:tblpPr w:leftFromText="180" w:rightFromText="180" w:vertAnchor="page" w:horzAnchor="margin" w:tblpXSpec="right" w:tblpY="703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tblGrid>
      <w:tr w:rsidR="00740318" w:rsidRPr="00740318" w14:paraId="5B432F55" w14:textId="77777777" w:rsidTr="00740318">
        <w:trPr>
          <w:cantSplit/>
          <w:trHeight w:val="3172"/>
        </w:trPr>
        <w:tc>
          <w:tcPr>
            <w:tcW w:w="709" w:type="dxa"/>
            <w:textDirection w:val="btLr"/>
          </w:tcPr>
          <w:p w14:paraId="69E6EDF1" w14:textId="0497E19C" w:rsidR="00740318" w:rsidRPr="00740318" w:rsidRDefault="00740318" w:rsidP="00740318">
            <w:pPr>
              <w:ind w:left="113" w:right="113" w:firstLine="0"/>
              <w:jc w:val="center"/>
              <w:rPr>
                <w:b/>
                <w:i/>
              </w:rPr>
            </w:pPr>
            <w:r w:rsidRPr="00740318">
              <w:rPr>
                <w:b/>
                <w:i/>
              </w:rPr>
              <w:t xml:space="preserve">Рис. 3.1. </w:t>
            </w:r>
            <w:r w:rsidRPr="00740318">
              <w:rPr>
                <w:b/>
                <w:i/>
                <w:lang w:val="en-US"/>
              </w:rPr>
              <w:t xml:space="preserve">ER </w:t>
            </w:r>
            <w:r w:rsidRPr="00740318">
              <w:rPr>
                <w:b/>
                <w:i/>
              </w:rPr>
              <w:t>диаграмма</w:t>
            </w:r>
          </w:p>
        </w:tc>
      </w:tr>
    </w:tbl>
    <w:p w14:paraId="1C661D23" w14:textId="341B0BA0" w:rsidR="00DB7826" w:rsidRPr="00DB7826" w:rsidRDefault="00740318" w:rsidP="00DB7826">
      <w:r w:rsidRPr="00D020F0">
        <w:rPr>
          <w:noProof/>
          <w:lang w:eastAsia="ru-RU"/>
        </w:rPr>
        <w:drawing>
          <wp:anchor distT="0" distB="0" distL="114300" distR="114300" simplePos="0" relativeHeight="251658240" behindDoc="0" locked="0" layoutInCell="1" allowOverlap="1" wp14:anchorId="3E206925" wp14:editId="35F5D6EC">
            <wp:simplePos x="0" y="0"/>
            <wp:positionH relativeFrom="column">
              <wp:posOffset>-1577975</wp:posOffset>
            </wp:positionH>
            <wp:positionV relativeFrom="paragraph">
              <wp:posOffset>-918210</wp:posOffset>
            </wp:positionV>
            <wp:extent cx="8859520" cy="5400675"/>
            <wp:effectExtent l="0" t="4128" r="0" b="0"/>
            <wp:wrapSquare wrapText="r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859520" cy="5400675"/>
                    </a:xfrm>
                    <a:prstGeom prst="rect">
                      <a:avLst/>
                    </a:prstGeom>
                  </pic:spPr>
                </pic:pic>
              </a:graphicData>
            </a:graphic>
            <wp14:sizeRelH relativeFrom="margin">
              <wp14:pctWidth>0</wp14:pctWidth>
            </wp14:sizeRelH>
            <wp14:sizeRelV relativeFrom="margin">
              <wp14:pctHeight>0</wp14:pctHeight>
            </wp14:sizeRelV>
          </wp:anchor>
        </w:drawing>
      </w:r>
    </w:p>
    <w:p w14:paraId="1BC86E62" w14:textId="46271ABA" w:rsidR="00E02427" w:rsidRDefault="00E02427" w:rsidP="00FA2C17">
      <w:pPr>
        <w:pStyle w:val="2"/>
      </w:pPr>
      <w:bookmarkStart w:id="113" w:name="_Toc68303847"/>
      <w:r>
        <w:lastRenderedPageBreak/>
        <w:t>Диаграмма вариантов использования</w:t>
      </w:r>
      <w:bookmarkEnd w:id="113"/>
    </w:p>
    <w:p w14:paraId="593CD127" w14:textId="4C7EEAB5" w:rsidR="00AC28D7" w:rsidRDefault="00AC28D7" w:rsidP="00AC28D7">
      <w:pPr>
        <w:rPr>
          <w:rFonts w:cs="Times New Roman"/>
          <w:color w:val="auto"/>
        </w:rPr>
      </w:pPr>
      <w:r>
        <w:rPr>
          <w:rFonts w:cs="Times New Roman"/>
        </w:rPr>
        <w:t xml:space="preserve">Составлена диаграмма </w:t>
      </w:r>
      <w:r w:rsidR="00920FF7">
        <w:rPr>
          <w:rFonts w:cs="Times New Roman"/>
        </w:rPr>
        <w:t>вариантов использования</w:t>
      </w:r>
      <w:r>
        <w:rPr>
          <w:rFonts w:cs="Times New Roman"/>
        </w:rPr>
        <w:t xml:space="preserve"> (</w:t>
      </w:r>
      <w:r>
        <w:rPr>
          <w:rFonts w:cs="Times New Roman"/>
          <w:lang w:val="en-US"/>
        </w:rPr>
        <w:t>use</w:t>
      </w:r>
      <w:r w:rsidRPr="00AC28D7">
        <w:rPr>
          <w:rFonts w:cs="Times New Roman"/>
        </w:rPr>
        <w:t xml:space="preserve"> </w:t>
      </w:r>
      <w:r>
        <w:rPr>
          <w:rFonts w:cs="Times New Roman"/>
          <w:lang w:val="en-US"/>
        </w:rPr>
        <w:t>case</w:t>
      </w:r>
      <w:r w:rsidRPr="00AC28D7">
        <w:rPr>
          <w:rFonts w:cs="Times New Roman"/>
        </w:rPr>
        <w:t xml:space="preserve"> </w:t>
      </w:r>
      <w:r>
        <w:rPr>
          <w:rFonts w:cs="Times New Roman"/>
          <w:lang w:val="en-US"/>
        </w:rPr>
        <w:t>diagram</w:t>
      </w:r>
      <w:r>
        <w:rPr>
          <w:rFonts w:cs="Times New Roman"/>
        </w:rPr>
        <w:t>)</w:t>
      </w:r>
      <w:r w:rsidR="00F47C4A" w:rsidRPr="00F47C4A">
        <w:rPr>
          <w:rFonts w:cs="Times New Roman"/>
        </w:rPr>
        <w:t xml:space="preserve"> [</w:t>
      </w:r>
      <w:r w:rsidR="00F47C4A">
        <w:rPr>
          <w:rFonts w:cs="Times New Roman"/>
        </w:rPr>
        <w:t>9</w:t>
      </w:r>
      <w:r w:rsidR="00F47C4A" w:rsidRPr="00F47C4A">
        <w:rPr>
          <w:rFonts w:cs="Times New Roman"/>
        </w:rPr>
        <w:t>]</w:t>
      </w:r>
      <w:r>
        <w:rPr>
          <w:rFonts w:cs="Times New Roman"/>
        </w:rPr>
        <w:t>.</w:t>
      </w:r>
    </w:p>
    <w:p w14:paraId="0D30B7D0" w14:textId="77777777" w:rsidR="00AC28D7" w:rsidRDefault="00AC28D7" w:rsidP="00AC28D7">
      <w:pPr>
        <w:rPr>
          <w:rFonts w:cs="Times New Roman"/>
        </w:rPr>
      </w:pPr>
      <w:r>
        <w:rPr>
          <w:rFonts w:cs="Times New Roman"/>
        </w:rPr>
        <w:t>На данной диаграмме отображены все возможные действия внешних актёров. Актёрами являются роли пользователей: оператор и администратор.</w:t>
      </w:r>
    </w:p>
    <w:p w14:paraId="21085698" w14:textId="77777777" w:rsidR="00AC28D7" w:rsidRDefault="00AC28D7" w:rsidP="00AC28D7">
      <w:pPr>
        <w:pStyle w:val="3"/>
      </w:pPr>
      <w:bookmarkStart w:id="114" w:name="_Toc68303848"/>
      <w:r>
        <w:t>Оператор</w:t>
      </w:r>
      <w:bookmarkEnd w:id="114"/>
    </w:p>
    <w:p w14:paraId="57EEC941" w14:textId="77777777" w:rsidR="00AC28D7" w:rsidRDefault="00AC28D7" w:rsidP="00AC28D7">
      <w:pPr>
        <w:rPr>
          <w:rFonts w:cs="Times New Roman"/>
        </w:rPr>
      </w:pPr>
      <w:r>
        <w:rPr>
          <w:rFonts w:cs="Times New Roman"/>
        </w:rPr>
        <w:t>Оператору доступны следующие действия:</w:t>
      </w:r>
    </w:p>
    <w:p w14:paraId="7EAB99C0" w14:textId="77777777" w:rsidR="00AC28D7" w:rsidRDefault="00AC28D7" w:rsidP="008D2DF0">
      <w:pPr>
        <w:pStyle w:val="a7"/>
        <w:numPr>
          <w:ilvl w:val="0"/>
          <w:numId w:val="30"/>
        </w:numPr>
        <w:spacing w:after="160" w:line="256" w:lineRule="auto"/>
        <w:ind w:firstLine="709"/>
        <w:rPr>
          <w:rFonts w:cs="Times New Roman"/>
        </w:rPr>
      </w:pPr>
      <w:r>
        <w:rPr>
          <w:rFonts w:cs="Times New Roman"/>
        </w:rPr>
        <w:t>Отправка сообщения;</w:t>
      </w:r>
    </w:p>
    <w:p w14:paraId="18366479" w14:textId="77777777" w:rsidR="00AC28D7" w:rsidRDefault="00AC28D7" w:rsidP="008D2DF0">
      <w:pPr>
        <w:pStyle w:val="a7"/>
        <w:numPr>
          <w:ilvl w:val="0"/>
          <w:numId w:val="30"/>
        </w:numPr>
        <w:spacing w:after="160" w:line="256" w:lineRule="auto"/>
        <w:ind w:firstLine="709"/>
        <w:rPr>
          <w:rFonts w:cs="Times New Roman"/>
        </w:rPr>
      </w:pPr>
      <w:r>
        <w:rPr>
          <w:rFonts w:cs="Times New Roman"/>
        </w:rPr>
        <w:t>Просмотр истории сообщений.</w:t>
      </w:r>
    </w:p>
    <w:p w14:paraId="79B92409" w14:textId="77777777" w:rsidR="00AC28D7" w:rsidRDefault="00AC28D7" w:rsidP="00AC28D7">
      <w:r>
        <w:t xml:space="preserve">При отправке сообщений оператор должен заполнить поле «Получатели». </w:t>
      </w:r>
      <w:r>
        <w:rPr>
          <w:b/>
        </w:rPr>
        <w:t xml:space="preserve">Дополнительно </w:t>
      </w:r>
      <w:r>
        <w:t xml:space="preserve">он может выбрать сервис доставки, время доставки или период, во время которого необходимо доставить сообщение. Также он может прикрепить к сообщению файлы. Из диаграммы видно, что ввод темы сообщения, а также ввод текста </w:t>
      </w:r>
      <w:r>
        <w:rPr>
          <w:i/>
        </w:rPr>
        <w:t>опциональны</w:t>
      </w:r>
      <w:r>
        <w:t>.</w:t>
      </w:r>
    </w:p>
    <w:p w14:paraId="7D9D0779" w14:textId="77777777" w:rsidR="00B55A47" w:rsidRDefault="00AC28D7" w:rsidP="00B55A47">
      <w:r>
        <w:t>Также оператору доступен просмотр сообщений в своём журнале сообщений. Здесь оператор может проверить статус доставки, чтобы убедиться, что сообщение доставлено, и просмотреть время доставки.</w:t>
      </w:r>
      <w:bookmarkStart w:id="115" w:name="_Toc68303849"/>
    </w:p>
    <w:p w14:paraId="6EDFBAAE" w14:textId="3AC39E4F" w:rsidR="00920FF7" w:rsidRPr="00B55A47" w:rsidRDefault="00920FF7" w:rsidP="00B55A47">
      <w:pPr>
        <w:pStyle w:val="3"/>
      </w:pPr>
      <w:r>
        <w:t>Администратор</w:t>
      </w:r>
      <w:bookmarkEnd w:id="115"/>
    </w:p>
    <w:p w14:paraId="18099CCD" w14:textId="77777777" w:rsidR="00920FF7" w:rsidRDefault="00920FF7" w:rsidP="00920FF7">
      <w:r>
        <w:t>Администратор наследуется от оператора, т.е. ему доступен весь доступный оператору функционал.</w:t>
      </w:r>
    </w:p>
    <w:p w14:paraId="43D1140D" w14:textId="77777777" w:rsidR="00920FF7" w:rsidRDefault="00920FF7" w:rsidP="00920FF7">
      <w:pPr>
        <w:rPr>
          <w:rFonts w:cs="Times New Roman"/>
        </w:rPr>
      </w:pPr>
      <w:r>
        <w:rPr>
          <w:rFonts w:cs="Times New Roman"/>
        </w:rPr>
        <w:t>Отличие администратора от оператора заключается в возможности просмотра списка операторов, где администратор может добавить или удалить оператора.</w:t>
      </w:r>
    </w:p>
    <w:p w14:paraId="1481C5E8" w14:textId="38050487" w:rsidR="00920FF7" w:rsidRDefault="00920FF7" w:rsidP="00920FF7">
      <w:pPr>
        <w:rPr>
          <w:rFonts w:cs="Times New Roman"/>
        </w:rPr>
      </w:pPr>
      <w:r>
        <w:rPr>
          <w:rFonts w:cs="Times New Roman"/>
        </w:rPr>
        <w:t xml:space="preserve">Схема диаграммы </w:t>
      </w:r>
      <w:r>
        <w:rPr>
          <w:rFonts w:cs="Times New Roman"/>
          <w:lang w:val="en-US"/>
        </w:rPr>
        <w:t>Use</w:t>
      </w:r>
      <w:r w:rsidRPr="00920FF7">
        <w:rPr>
          <w:rFonts w:cs="Times New Roman"/>
        </w:rPr>
        <w:t xml:space="preserve"> </w:t>
      </w:r>
      <w:r>
        <w:rPr>
          <w:rFonts w:cs="Times New Roman"/>
          <w:lang w:val="en-US"/>
        </w:rPr>
        <w:t>Case</w:t>
      </w:r>
      <w:r w:rsidRPr="00920FF7">
        <w:rPr>
          <w:rFonts w:cs="Times New Roman"/>
        </w:rPr>
        <w:t xml:space="preserve"> </w:t>
      </w:r>
      <w:r>
        <w:rPr>
          <w:rFonts w:cs="Times New Roman"/>
        </w:rPr>
        <w:t xml:space="preserve">изображена на Рис. </w:t>
      </w:r>
      <w:r w:rsidR="0083389D">
        <w:rPr>
          <w:rFonts w:cs="Times New Roman"/>
        </w:rPr>
        <w:t>3.2</w:t>
      </w:r>
      <w:r>
        <w:rPr>
          <w:rFonts w:cs="Times New Roman"/>
        </w:rPr>
        <w:t>.</w:t>
      </w:r>
    </w:p>
    <w:p w14:paraId="1C39D616" w14:textId="77777777" w:rsidR="0083389D" w:rsidRDefault="0083389D" w:rsidP="0083389D">
      <w:pPr>
        <w:keepNext/>
        <w:ind w:firstLine="0"/>
      </w:pPr>
      <w:r w:rsidRPr="0083389D">
        <w:rPr>
          <w:rFonts w:cs="Times New Roman"/>
          <w:noProof/>
          <w:lang w:eastAsia="ru-RU"/>
        </w:rPr>
        <w:lastRenderedPageBreak/>
        <w:drawing>
          <wp:inline distT="0" distB="0" distL="0" distR="0" wp14:anchorId="4E340BE0" wp14:editId="766909EF">
            <wp:extent cx="6120130" cy="40024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02405"/>
                    </a:xfrm>
                    <a:prstGeom prst="rect">
                      <a:avLst/>
                    </a:prstGeom>
                  </pic:spPr>
                </pic:pic>
              </a:graphicData>
            </a:graphic>
          </wp:inline>
        </w:drawing>
      </w:r>
    </w:p>
    <w:p w14:paraId="338B8822" w14:textId="0123E432" w:rsidR="0083389D" w:rsidRPr="00920FF7" w:rsidRDefault="0083389D" w:rsidP="0083389D">
      <w:pPr>
        <w:pStyle w:val="af4"/>
        <w:rPr>
          <w:rFonts w:cs="Times New Roman"/>
        </w:rPr>
      </w:pPr>
      <w:r>
        <w:t>Рис. 3.2. Диаграмма вариантов использования</w:t>
      </w:r>
    </w:p>
    <w:p w14:paraId="155A537A" w14:textId="26440D8C" w:rsidR="00FA2C17" w:rsidRDefault="00FA2C17" w:rsidP="00FA2C17">
      <w:pPr>
        <w:pStyle w:val="2"/>
      </w:pPr>
      <w:bookmarkStart w:id="116" w:name="_Toc68303850"/>
      <w:r>
        <w:rPr>
          <w:lang w:val="en-US"/>
        </w:rPr>
        <w:t>IDEF0-</w:t>
      </w:r>
      <w:r>
        <w:t>Диаграмма</w:t>
      </w:r>
      <w:bookmarkEnd w:id="116"/>
    </w:p>
    <w:p w14:paraId="45412E8F" w14:textId="3F3D9880" w:rsidR="00FA2C17" w:rsidRDefault="00876423" w:rsidP="00FA2C17">
      <w:pPr>
        <w:rPr>
          <w:color w:val="auto"/>
          <w:sz w:val="32"/>
        </w:rPr>
      </w:pPr>
      <w:r>
        <w:t xml:space="preserve">В рамках </w:t>
      </w:r>
      <w:r w:rsidR="00F4495C">
        <w:t xml:space="preserve">проектирования </w:t>
      </w:r>
      <w:bookmarkStart w:id="117" w:name="_GoBack"/>
      <w:bookmarkEnd w:id="117"/>
      <w:r>
        <w:t>данной диаграммы были определены</w:t>
      </w:r>
      <w:r w:rsidR="00FA2C17">
        <w:t xml:space="preserve"> функциональные требования к программной си</w:t>
      </w:r>
      <w:r>
        <w:t>стеме в рамках процесса отправки сообщения.</w:t>
      </w:r>
    </w:p>
    <w:p w14:paraId="70A40979" w14:textId="3730BBB1" w:rsidR="00FA2C17" w:rsidRDefault="00FA2C17" w:rsidP="00FA2C17">
      <w:r>
        <w:t>На контекстной диаграмме (рис. 3.</w:t>
      </w:r>
      <w:r w:rsidR="00D15919">
        <w:t>3</w:t>
      </w:r>
      <w:r>
        <w:t>) определен функциональный блок «Отправить сообщение через систему», механизм, предписание, входные и выходные данные.</w:t>
      </w:r>
    </w:p>
    <w:p w14:paraId="600C6BE1" w14:textId="79998EFF" w:rsidR="00FA2C17" w:rsidRDefault="00FA2C17" w:rsidP="00FA2C17">
      <w:pPr>
        <w:rPr>
          <w:noProof/>
          <w:lang w:eastAsia="ru-RU"/>
        </w:rPr>
      </w:pPr>
      <w:r>
        <w:t>На диаграмме первого уровня (рис. 3.</w:t>
      </w:r>
      <w:r w:rsidR="00D15919">
        <w:t>4</w:t>
      </w:r>
      <w:r>
        <w:t>) выполнена декомпозиция базового блока «Отправить сообщение через систему». Этот блок содержит четыре подфункции: «Сформировать письмо», «Инициировать отправку сообщения», «Занести информацию о доставке в журнал». Проведена детализация функций «Сформировать письмо» (рис. 3.</w:t>
      </w:r>
      <w:r w:rsidR="00D15919">
        <w:t>5</w:t>
      </w:r>
      <w:r>
        <w:t>) и «Инициировать отправку сообщения» (рис. 3.</w:t>
      </w:r>
      <w:r w:rsidR="00D15919">
        <w:t>6</w:t>
      </w:r>
      <w:r>
        <w:t>)</w:t>
      </w:r>
    </w:p>
    <w:p w14:paraId="57937991" w14:textId="77777777" w:rsidR="00FA2C17" w:rsidRDefault="00FA2C17" w:rsidP="00FA2C17">
      <w:pPr>
        <w:rPr>
          <w:noProof/>
          <w:lang w:eastAsia="ru-RU"/>
        </w:rPr>
      </w:pPr>
    </w:p>
    <w:p w14:paraId="4FAB9FEB" w14:textId="77777777" w:rsidR="00FA2C17" w:rsidRDefault="00FA2C17" w:rsidP="00FA2C17">
      <w:pPr>
        <w:keepNext/>
        <w:ind w:firstLine="0"/>
        <w:jc w:val="center"/>
      </w:pPr>
      <w:r w:rsidRPr="00AB7007">
        <w:rPr>
          <w:noProof/>
          <w:lang w:eastAsia="ru-RU"/>
        </w:rPr>
        <w:lastRenderedPageBreak/>
        <w:drawing>
          <wp:inline distT="0" distB="0" distL="0" distR="0" wp14:anchorId="32338708" wp14:editId="7DD00EE6">
            <wp:extent cx="5438775" cy="37148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2650" cy="3717469"/>
                    </a:xfrm>
                    <a:prstGeom prst="rect">
                      <a:avLst/>
                    </a:prstGeom>
                  </pic:spPr>
                </pic:pic>
              </a:graphicData>
            </a:graphic>
          </wp:inline>
        </w:drawing>
      </w:r>
    </w:p>
    <w:p w14:paraId="0622D7F6" w14:textId="2DA7C7A2" w:rsidR="00FA2C17" w:rsidRDefault="00FA2C17" w:rsidP="00FA2C17">
      <w:pPr>
        <w:pStyle w:val="af4"/>
      </w:pPr>
      <w:r>
        <w:t xml:space="preserve">Рис. </w:t>
      </w:r>
      <w:r>
        <w:rPr>
          <w:noProof/>
        </w:rPr>
        <w:t>3.</w:t>
      </w:r>
      <w:r w:rsidR="00D15919">
        <w:rPr>
          <w:noProof/>
        </w:rPr>
        <w:t>3</w:t>
      </w:r>
      <w:r>
        <w:t>. Контекстная диаграмма функциональной модели «Поиск объектов»</w:t>
      </w:r>
    </w:p>
    <w:p w14:paraId="01C3A6D4" w14:textId="77777777" w:rsidR="00FA2C17" w:rsidRPr="00FF37AD" w:rsidRDefault="00FA2C17" w:rsidP="00FA2C17"/>
    <w:p w14:paraId="49E3B7CE" w14:textId="77777777" w:rsidR="00FA2C17" w:rsidRDefault="00FA2C17" w:rsidP="00FA2C17">
      <w:pPr>
        <w:rPr>
          <w:noProof/>
          <w:lang w:eastAsia="ru-RU"/>
        </w:rPr>
      </w:pPr>
    </w:p>
    <w:p w14:paraId="400F3ACC" w14:textId="77777777" w:rsidR="00FA2C17" w:rsidRDefault="00FA2C17" w:rsidP="00FA2C17">
      <w:pPr>
        <w:keepNext/>
        <w:ind w:firstLine="0"/>
        <w:jc w:val="center"/>
      </w:pPr>
      <w:r w:rsidRPr="00AB7007">
        <w:rPr>
          <w:noProof/>
          <w:lang w:eastAsia="ru-RU"/>
        </w:rPr>
        <w:drawing>
          <wp:inline distT="0" distB="0" distL="0" distR="0" wp14:anchorId="31D89B52" wp14:editId="5DCB65BD">
            <wp:extent cx="5410200" cy="3722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3758" cy="3731578"/>
                    </a:xfrm>
                    <a:prstGeom prst="rect">
                      <a:avLst/>
                    </a:prstGeom>
                  </pic:spPr>
                </pic:pic>
              </a:graphicData>
            </a:graphic>
          </wp:inline>
        </w:drawing>
      </w:r>
    </w:p>
    <w:p w14:paraId="234F703D" w14:textId="7621955B" w:rsidR="00FA2C17" w:rsidRDefault="00FA2C17" w:rsidP="00FA2C17">
      <w:pPr>
        <w:pStyle w:val="af4"/>
      </w:pPr>
      <w:r>
        <w:t xml:space="preserve">Рис. </w:t>
      </w:r>
      <w:r>
        <w:rPr>
          <w:noProof/>
        </w:rPr>
        <w:t>3.</w:t>
      </w:r>
      <w:r w:rsidR="00D15919">
        <w:rPr>
          <w:noProof/>
        </w:rPr>
        <w:t>4</w:t>
      </w:r>
      <w:r>
        <w:t>. Диаграмма первого уровня функциональной модели</w:t>
      </w:r>
    </w:p>
    <w:p w14:paraId="39919C9E" w14:textId="77777777" w:rsidR="00FA2C17" w:rsidRDefault="00FA2C17" w:rsidP="00FA2C17">
      <w:pPr>
        <w:keepNext/>
        <w:ind w:firstLine="0"/>
        <w:jc w:val="center"/>
      </w:pPr>
      <w:r w:rsidRPr="00AB7007">
        <w:rPr>
          <w:noProof/>
          <w:lang w:eastAsia="ru-RU"/>
        </w:rPr>
        <w:lastRenderedPageBreak/>
        <w:drawing>
          <wp:inline distT="0" distB="0" distL="0" distR="0" wp14:anchorId="5F0AF267" wp14:editId="42024517">
            <wp:extent cx="5490280" cy="3752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069" cy="3756807"/>
                    </a:xfrm>
                    <a:prstGeom prst="rect">
                      <a:avLst/>
                    </a:prstGeom>
                  </pic:spPr>
                </pic:pic>
              </a:graphicData>
            </a:graphic>
          </wp:inline>
        </w:drawing>
      </w:r>
    </w:p>
    <w:p w14:paraId="223225AD" w14:textId="63573946" w:rsidR="00FA2C17" w:rsidRPr="005C6C9A" w:rsidRDefault="00FA2C17" w:rsidP="00FA2C17">
      <w:pPr>
        <w:pStyle w:val="af4"/>
      </w:pPr>
      <w:r>
        <w:t xml:space="preserve">Рис. </w:t>
      </w:r>
      <w:r>
        <w:rPr>
          <w:noProof/>
        </w:rPr>
        <w:t>3.</w:t>
      </w:r>
      <w:r w:rsidR="00D15919">
        <w:rPr>
          <w:noProof/>
        </w:rPr>
        <w:t>5</w:t>
      </w:r>
      <w:r>
        <w:t xml:space="preserve">. </w:t>
      </w:r>
      <w:r w:rsidRPr="0092470B">
        <w:rPr>
          <w:noProof/>
        </w:rPr>
        <w:t>Диаграмма второго уровня</w:t>
      </w:r>
      <w:r>
        <w:rPr>
          <w:noProof/>
        </w:rPr>
        <w:t xml:space="preserve"> для блока «Сформировать письмо»</w:t>
      </w:r>
    </w:p>
    <w:p w14:paraId="78DC343D" w14:textId="77777777" w:rsidR="00FA2C17" w:rsidRDefault="00FA2C17" w:rsidP="00FA2C17">
      <w:pPr>
        <w:rPr>
          <w:noProof/>
          <w:lang w:eastAsia="ru-RU"/>
        </w:rPr>
      </w:pPr>
    </w:p>
    <w:p w14:paraId="32CCF28F" w14:textId="77777777" w:rsidR="00FA2C17" w:rsidRDefault="00FA2C17" w:rsidP="00FA2C17">
      <w:pPr>
        <w:keepNext/>
        <w:ind w:firstLine="0"/>
        <w:jc w:val="center"/>
      </w:pPr>
      <w:r w:rsidRPr="00AB7007">
        <w:rPr>
          <w:noProof/>
          <w:lang w:eastAsia="ru-RU"/>
        </w:rPr>
        <w:drawing>
          <wp:inline distT="0" distB="0" distL="0" distR="0" wp14:anchorId="6C215DDE" wp14:editId="571AF7AC">
            <wp:extent cx="5804535" cy="3953203"/>
            <wp:effectExtent l="0" t="0" r="571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9050" cy="3956278"/>
                    </a:xfrm>
                    <a:prstGeom prst="rect">
                      <a:avLst/>
                    </a:prstGeom>
                  </pic:spPr>
                </pic:pic>
              </a:graphicData>
            </a:graphic>
          </wp:inline>
        </w:drawing>
      </w:r>
    </w:p>
    <w:p w14:paraId="7B822F16" w14:textId="5D1D32E0" w:rsidR="00FA2C17" w:rsidRPr="003817C0" w:rsidRDefault="00FA2C17" w:rsidP="00FA2C17">
      <w:pPr>
        <w:pStyle w:val="af4"/>
      </w:pPr>
      <w:r>
        <w:t xml:space="preserve">Рис. </w:t>
      </w:r>
      <w:r>
        <w:rPr>
          <w:noProof/>
        </w:rPr>
        <w:t>3.</w:t>
      </w:r>
      <w:r w:rsidR="00D15919">
        <w:rPr>
          <w:noProof/>
        </w:rPr>
        <w:t>6</w:t>
      </w:r>
      <w:r w:rsidRPr="006332FA">
        <w:rPr>
          <w:noProof/>
        </w:rPr>
        <w:t>. Диаграмма второго уровня</w:t>
      </w:r>
      <w:r>
        <w:rPr>
          <w:noProof/>
        </w:rPr>
        <w:t xml:space="preserve"> для блока «Инициировать отправку сообщения»</w:t>
      </w:r>
    </w:p>
    <w:p w14:paraId="4C5568B6" w14:textId="77777777" w:rsidR="00FA2C17" w:rsidRDefault="00FA2C17" w:rsidP="00FA2C17">
      <w:pPr>
        <w:pStyle w:val="2"/>
        <w:rPr>
          <w:lang w:val="en-US"/>
        </w:rPr>
      </w:pPr>
      <w:bookmarkStart w:id="118" w:name="_Toc68303851"/>
      <w:r>
        <w:rPr>
          <w:lang w:val="en-US"/>
        </w:rPr>
        <w:lastRenderedPageBreak/>
        <w:t>BPMN</w:t>
      </w:r>
      <w:bookmarkEnd w:id="118"/>
    </w:p>
    <w:p w14:paraId="039EE291" w14:textId="77777777" w:rsidR="00FA2C17" w:rsidRPr="000E2E0B" w:rsidRDefault="00FA2C17" w:rsidP="00FA2C17">
      <w:pPr>
        <w:rPr>
          <w:b/>
        </w:rPr>
      </w:pPr>
      <w:r>
        <w:t xml:space="preserve">Поставлена задача: разработать модель бизнес-процесса </w:t>
      </w:r>
      <w:r w:rsidRPr="00CC1F90">
        <w:rPr>
          <w:b/>
        </w:rPr>
        <w:t xml:space="preserve">для программного комплекса </w:t>
      </w:r>
      <w:r>
        <w:rPr>
          <w:b/>
        </w:rPr>
        <w:t xml:space="preserve">управления рассылкой </w:t>
      </w:r>
      <w:r>
        <w:rPr>
          <w:b/>
          <w:lang w:val="en-US"/>
        </w:rPr>
        <w:t>RELY</w:t>
      </w:r>
      <w:r w:rsidRPr="000E2E0B">
        <w:rPr>
          <w:b/>
        </w:rPr>
        <w:t>.</w:t>
      </w:r>
    </w:p>
    <w:p w14:paraId="01667CFE" w14:textId="77777777" w:rsidR="00FA2C17" w:rsidRDefault="00FA2C17" w:rsidP="00FA2C17">
      <w:r>
        <w:t>В качестве бизнес-процесса был рассмотрен процесс отправки сообщения.</w:t>
      </w:r>
    </w:p>
    <w:p w14:paraId="53D5C51C" w14:textId="77777777" w:rsidR="00FA2C17" w:rsidRDefault="00FA2C17" w:rsidP="00FA2C17">
      <w:r>
        <w:t>В данном процессе участвуют четыре исполнителя:</w:t>
      </w:r>
    </w:p>
    <w:p w14:paraId="4AF79CC9" w14:textId="77777777" w:rsidR="00FA2C17" w:rsidRDefault="00FA2C17" w:rsidP="008D2DF0">
      <w:pPr>
        <w:pStyle w:val="a7"/>
        <w:numPr>
          <w:ilvl w:val="0"/>
          <w:numId w:val="16"/>
        </w:numPr>
      </w:pPr>
      <w:r>
        <w:t>Пользователь как инициатор процесса.</w:t>
      </w:r>
    </w:p>
    <w:p w14:paraId="1846B99E" w14:textId="77777777" w:rsidR="00FA2C17" w:rsidRDefault="00FA2C17" w:rsidP="008D2DF0">
      <w:pPr>
        <w:pStyle w:val="a7"/>
        <w:numPr>
          <w:ilvl w:val="0"/>
          <w:numId w:val="16"/>
        </w:numPr>
      </w:pPr>
      <w:r>
        <w:t>Клиентская часть, обрабатывающая введенные пользователем данные и отправляющая запрос на сервер.</w:t>
      </w:r>
    </w:p>
    <w:p w14:paraId="6C4B99C5" w14:textId="179482B1" w:rsidR="00FA2C17" w:rsidRDefault="00FA2C17" w:rsidP="008D2DF0">
      <w:pPr>
        <w:pStyle w:val="a7"/>
        <w:numPr>
          <w:ilvl w:val="0"/>
          <w:numId w:val="16"/>
        </w:numPr>
      </w:pPr>
      <w:r>
        <w:t xml:space="preserve">Серверная часть принимает запрос от клиентской части, формирует письмо, заносит его в </w:t>
      </w:r>
      <w:r w:rsidR="00B1359E">
        <w:t xml:space="preserve">базу данных </w:t>
      </w:r>
      <w:r>
        <w:t>и отправляет письмо в очередь.</w:t>
      </w:r>
    </w:p>
    <w:p w14:paraId="2B56FD53" w14:textId="77777777" w:rsidR="00FA2C17" w:rsidRDefault="00FA2C17" w:rsidP="008D2DF0">
      <w:pPr>
        <w:pStyle w:val="a7"/>
        <w:numPr>
          <w:ilvl w:val="0"/>
          <w:numId w:val="16"/>
        </w:numPr>
      </w:pPr>
      <w:r>
        <w:t>Сторонние сервисы доставки.</w:t>
      </w:r>
    </w:p>
    <w:p w14:paraId="43411C37" w14:textId="77777777" w:rsidR="00FA2C17" w:rsidRDefault="00FA2C17" w:rsidP="00FA2C17">
      <w:pPr>
        <w:pStyle w:val="3"/>
      </w:pPr>
      <w:bookmarkStart w:id="119" w:name="_Toc68303852"/>
      <w:r w:rsidRPr="00D83368">
        <w:t>Пользователь</w:t>
      </w:r>
      <w:r>
        <w:t xml:space="preserve"> и клиентская часть</w:t>
      </w:r>
      <w:bookmarkEnd w:id="119"/>
    </w:p>
    <w:p w14:paraId="33E43343" w14:textId="77777777" w:rsidR="00FA2C17" w:rsidRDefault="00FA2C17" w:rsidP="00FA2C17">
      <w:r>
        <w:t>Клиентская часть обрабатывает введенные пользователем данные и отправляет запрос на сервер. Также клиентская часть получает ответ от сервера и представляет пользователю обратную связь в удобном виде.</w:t>
      </w:r>
    </w:p>
    <w:p w14:paraId="548F5D8A" w14:textId="77777777" w:rsidR="00FA2C17" w:rsidRDefault="00FA2C17" w:rsidP="00FA2C17">
      <w:pPr>
        <w:pStyle w:val="3"/>
      </w:pPr>
      <w:bookmarkStart w:id="120" w:name="_Toc68303853"/>
      <w:r w:rsidRPr="00D83368">
        <w:t>Серверная</w:t>
      </w:r>
      <w:r>
        <w:t xml:space="preserve"> часть и сервисы доставки</w:t>
      </w:r>
      <w:bookmarkEnd w:id="120"/>
    </w:p>
    <w:p w14:paraId="1B046CEC" w14:textId="615001B9" w:rsidR="00FA2C17" w:rsidRDefault="00FA2C17" w:rsidP="00FA2C17">
      <w:r>
        <w:t xml:space="preserve">Серверная часть принимает запрос от клиентской части, формирует письмо, заносит его в </w:t>
      </w:r>
      <w:r w:rsidR="00FA0AF2">
        <w:t>базу данных</w:t>
      </w:r>
      <w:r>
        <w:t xml:space="preserve"> и отправляет письмо в очередь. Когда очередь доходит до данного письма, происходит выбор сервера доставки и передача письма выбранному сервису. </w:t>
      </w:r>
    </w:p>
    <w:p w14:paraId="00E905B9" w14:textId="11921218" w:rsidR="00BE4B7B" w:rsidRDefault="00736740" w:rsidP="00BE4B7B">
      <w:r>
        <w:t>При получении неудовлетворительного ответа</w:t>
      </w:r>
      <w:r w:rsidRPr="00736740">
        <w:t xml:space="preserve"> </w:t>
      </w:r>
      <w:r>
        <w:t>предпринимается попытка заново отправить письмо, но посредством других доступных сервисов доставки.</w:t>
      </w:r>
    </w:p>
    <w:p w14:paraId="2BCCDB24" w14:textId="791B5535" w:rsidR="00BE4B7B" w:rsidRDefault="00BE4B7B" w:rsidP="00BE4B7B">
      <w:pPr>
        <w:pStyle w:val="3"/>
      </w:pPr>
      <w:bookmarkStart w:id="121" w:name="_Toc68303854"/>
      <w:r w:rsidRPr="00D83368">
        <w:t>Диаграмма</w:t>
      </w:r>
      <w:r>
        <w:t xml:space="preserve"> модели бизнес-процесса</w:t>
      </w:r>
      <w:bookmarkEnd w:id="121"/>
    </w:p>
    <w:p w14:paraId="0C0A4F6F" w14:textId="044090A6" w:rsidR="00736740" w:rsidRPr="00244EA4" w:rsidRDefault="00244EA4" w:rsidP="00244EA4">
      <w:r>
        <w:t>Диаграмма модели бизнес-процесса представлена на рис. 3.</w:t>
      </w:r>
      <w:r w:rsidR="00234F3E">
        <w:t>7</w:t>
      </w:r>
      <w:r>
        <w:t>.</w:t>
      </w:r>
    </w:p>
    <w:p w14:paraId="73F13418" w14:textId="20D42DFA" w:rsidR="00FA2C17" w:rsidRDefault="00BE4B7B" w:rsidP="00EE489C">
      <w:r w:rsidRPr="001F5000">
        <w:rPr>
          <w:noProof/>
          <w:lang w:eastAsia="ru-RU"/>
        </w:rPr>
        <w:lastRenderedPageBreak/>
        <w:drawing>
          <wp:anchor distT="0" distB="0" distL="114300" distR="114300" simplePos="0" relativeHeight="251659264" behindDoc="0" locked="0" layoutInCell="1" allowOverlap="1" wp14:anchorId="305A61B5" wp14:editId="2F537191">
            <wp:simplePos x="0" y="0"/>
            <wp:positionH relativeFrom="column">
              <wp:posOffset>-1975485</wp:posOffset>
            </wp:positionH>
            <wp:positionV relativeFrom="paragraph">
              <wp:posOffset>2266950</wp:posOffset>
            </wp:positionV>
            <wp:extent cx="9157970" cy="4636770"/>
            <wp:effectExtent l="0" t="6350" r="0" b="0"/>
            <wp:wrapSquare wrapText="r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9157970" cy="4636770"/>
                    </a:xfrm>
                    <a:prstGeom prst="rect">
                      <a:avLst/>
                    </a:prstGeom>
                  </pic:spPr>
                </pic:pic>
              </a:graphicData>
            </a:graphic>
            <wp14:sizeRelH relativeFrom="margin">
              <wp14:pctWidth>0</wp14:pctWidth>
            </wp14:sizeRelH>
            <wp14:sizeRelV relativeFrom="margin">
              <wp14:pctHeight>0</wp14:pctHeight>
            </wp14:sizeRelV>
          </wp:anchor>
        </w:drawing>
      </w:r>
    </w:p>
    <w:tbl>
      <w:tblPr>
        <w:tblStyle w:val="af6"/>
        <w:tblpPr w:leftFromText="180" w:rightFromText="180" w:vertAnchor="text" w:horzAnchor="page" w:tblpX="9652" w:tblpY="-9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tblGrid>
      <w:tr w:rsidR="00074BF7" w14:paraId="762B07A4" w14:textId="77777777" w:rsidTr="00074BF7">
        <w:trPr>
          <w:cantSplit/>
          <w:trHeight w:val="13886"/>
        </w:trPr>
        <w:tc>
          <w:tcPr>
            <w:tcW w:w="709" w:type="dxa"/>
            <w:textDirection w:val="btLr"/>
          </w:tcPr>
          <w:p w14:paraId="4EED06CF" w14:textId="17AC53B5" w:rsidR="00074BF7" w:rsidRPr="00DD036B" w:rsidRDefault="00074BF7" w:rsidP="00D15919">
            <w:pPr>
              <w:ind w:left="113" w:right="113" w:firstLine="0"/>
              <w:jc w:val="center"/>
              <w:rPr>
                <w:b/>
                <w:i/>
              </w:rPr>
            </w:pPr>
            <w:r w:rsidRPr="00DD036B">
              <w:rPr>
                <w:b/>
                <w:i/>
              </w:rPr>
              <w:t>Рис. 3.</w:t>
            </w:r>
            <w:r w:rsidR="00D15919">
              <w:rPr>
                <w:b/>
                <w:i/>
              </w:rPr>
              <w:t>7.</w:t>
            </w:r>
            <w:r w:rsidRPr="00DD036B">
              <w:rPr>
                <w:b/>
                <w:i/>
              </w:rPr>
              <w:t xml:space="preserve"> Диаграмма модели бизнес-процесса</w:t>
            </w:r>
          </w:p>
        </w:tc>
      </w:tr>
    </w:tbl>
    <w:p w14:paraId="79A6E8D2" w14:textId="023D9580" w:rsidR="00D72327" w:rsidRPr="00D72327" w:rsidRDefault="00D72327" w:rsidP="00D72327"/>
    <w:p w14:paraId="0768659F" w14:textId="4FAABBD4" w:rsidR="00FA2C17" w:rsidRDefault="00FA2C17" w:rsidP="00FA2C17">
      <w:pPr>
        <w:keepNext/>
        <w:ind w:firstLine="0"/>
        <w:jc w:val="center"/>
      </w:pPr>
    </w:p>
    <w:p w14:paraId="4B0F43A0" w14:textId="20C8070D" w:rsidR="00FA2C17" w:rsidRDefault="00FA2C17" w:rsidP="00FA2C17">
      <w:pPr>
        <w:pStyle w:val="af4"/>
      </w:pPr>
    </w:p>
    <w:p w14:paraId="485968D3" w14:textId="73693F9A" w:rsidR="00DD036B" w:rsidRPr="00DD036B" w:rsidRDefault="00DD036B" w:rsidP="00DD036B"/>
    <w:p w14:paraId="23A23A2D" w14:textId="232E4DCF" w:rsidR="00FA2C17" w:rsidRDefault="00EE489C" w:rsidP="00FA2C17">
      <w:pPr>
        <w:pStyle w:val="1"/>
      </w:pPr>
      <w:bookmarkStart w:id="122" w:name="_Toc68303855"/>
      <w:r>
        <w:rPr>
          <w:caps w:val="0"/>
        </w:rPr>
        <w:lastRenderedPageBreak/>
        <w:t>ПРОЕКТИРОВАНИЕ АРХИТЕКТУРЫ ПС</w:t>
      </w:r>
      <w:bookmarkEnd w:id="122"/>
    </w:p>
    <w:p w14:paraId="219E9D27" w14:textId="49EEB4AE" w:rsidR="00FA2C17" w:rsidRPr="00CC1F90" w:rsidRDefault="00FA2C17" w:rsidP="00FA2C17">
      <w:r>
        <w:t xml:space="preserve">Поставлена задача: </w:t>
      </w:r>
      <w:r>
        <w:rPr>
          <w:b/>
        </w:rPr>
        <w:t>р</w:t>
      </w:r>
      <w:r w:rsidRPr="00CC1F90">
        <w:rPr>
          <w:b/>
        </w:rPr>
        <w:t xml:space="preserve">азработать </w:t>
      </w:r>
      <w:r>
        <w:rPr>
          <w:b/>
        </w:rPr>
        <w:t>архитектуру</w:t>
      </w:r>
      <w:r w:rsidRPr="00CC1F90">
        <w:rPr>
          <w:b/>
        </w:rPr>
        <w:t xml:space="preserve"> для программного комплекса </w:t>
      </w:r>
      <w:r>
        <w:rPr>
          <w:b/>
        </w:rPr>
        <w:t>управления рассылкой электронных сообщений</w:t>
      </w:r>
      <w:r w:rsidRPr="00CC1F90">
        <w:rPr>
          <w:b/>
        </w:rPr>
        <w:t>.</w:t>
      </w:r>
    </w:p>
    <w:p w14:paraId="5CFF9B9C" w14:textId="0041E1A6" w:rsidR="00FA2C17" w:rsidRDefault="00FA2C17" w:rsidP="00FA2C17">
      <w:r>
        <w:t>В процессе проектирования было принято следующее: с</w:t>
      </w:r>
      <w:r w:rsidRPr="00A36635">
        <w:t xml:space="preserve">истема должна быть централизованной, т.е. все данные должны располагаться в центральном хранилище. Система должна иметь трехуровневую архитектуру, состоящую из следующих уровней: первый - клиент, второй - сервер, третий </w:t>
      </w:r>
      <w:r>
        <w:t>–</w:t>
      </w:r>
      <w:r w:rsidRPr="00A36635">
        <w:t xml:space="preserve"> хранилище</w:t>
      </w:r>
      <w:r>
        <w:t xml:space="preserve"> в связи с ее масштабируемостью, гибкой настройкой, высокой безопасностью и надежностью, а также наличием большого объема документации.</w:t>
      </w:r>
    </w:p>
    <w:p w14:paraId="5501A396" w14:textId="4C43DF1B" w:rsidR="00FA2C17" w:rsidRDefault="00FA2C17" w:rsidP="00FA2C17">
      <w:r>
        <w:t>Схема архитектуры ПС представлена на рис. 4.1.</w:t>
      </w:r>
    </w:p>
    <w:p w14:paraId="34D29B01" w14:textId="77777777" w:rsidR="0096184D" w:rsidRDefault="0096184D" w:rsidP="00077A04">
      <w:pPr>
        <w:pStyle w:val="2"/>
      </w:pPr>
      <w:bookmarkStart w:id="123" w:name="_Toc68303856"/>
      <w:r w:rsidRPr="00077A04">
        <w:t>Клиентская</w:t>
      </w:r>
      <w:r>
        <w:t xml:space="preserve"> часть</w:t>
      </w:r>
      <w:bookmarkEnd w:id="123"/>
    </w:p>
    <w:p w14:paraId="0E9150A1" w14:textId="77777777" w:rsidR="0096184D" w:rsidRDefault="0096184D" w:rsidP="0096184D">
      <w:r>
        <w:t xml:space="preserve">В процессе анализа было рассмотрено несколько альтернативных инструментов разработки </w:t>
      </w:r>
      <w:r>
        <w:rPr>
          <w:lang w:val="en-US"/>
        </w:rPr>
        <w:t>web</w:t>
      </w:r>
      <w:r w:rsidRPr="00A36635">
        <w:t>-</w:t>
      </w:r>
      <w:r>
        <w:t>интерфейса:</w:t>
      </w:r>
    </w:p>
    <w:p w14:paraId="77CEED1A" w14:textId="77777777" w:rsidR="0096184D" w:rsidRDefault="0096184D" w:rsidP="008D2DF0">
      <w:pPr>
        <w:pStyle w:val="a7"/>
        <w:numPr>
          <w:ilvl w:val="0"/>
          <w:numId w:val="17"/>
        </w:numPr>
      </w:pPr>
      <w:r w:rsidRPr="00A36635">
        <w:rPr>
          <w:lang w:val="en-US"/>
        </w:rPr>
        <w:t>React</w:t>
      </w:r>
      <w:r>
        <w:t>;</w:t>
      </w:r>
    </w:p>
    <w:p w14:paraId="586AFCA0" w14:textId="77777777" w:rsidR="0096184D" w:rsidRPr="00A36635" w:rsidRDefault="0096184D" w:rsidP="008D2DF0">
      <w:pPr>
        <w:pStyle w:val="a7"/>
        <w:numPr>
          <w:ilvl w:val="0"/>
          <w:numId w:val="17"/>
        </w:numPr>
      </w:pPr>
      <w:r>
        <w:rPr>
          <w:lang w:val="en-US"/>
        </w:rPr>
        <w:t>Angular;</w:t>
      </w:r>
    </w:p>
    <w:p w14:paraId="1B6A5B79" w14:textId="77777777" w:rsidR="0096184D" w:rsidRPr="00A36635" w:rsidRDefault="0096184D" w:rsidP="008D2DF0">
      <w:pPr>
        <w:pStyle w:val="a7"/>
        <w:numPr>
          <w:ilvl w:val="0"/>
          <w:numId w:val="17"/>
        </w:numPr>
      </w:pPr>
      <w:proofErr w:type="spellStart"/>
      <w:r>
        <w:rPr>
          <w:lang w:val="en-US"/>
        </w:rPr>
        <w:t>Vue</w:t>
      </w:r>
      <w:proofErr w:type="spellEnd"/>
      <w:r>
        <w:rPr>
          <w:lang w:val="en-US"/>
        </w:rPr>
        <w:t>.</w:t>
      </w:r>
    </w:p>
    <w:p w14:paraId="5A43E029" w14:textId="6346B4BA" w:rsidR="0096184D" w:rsidRPr="006541DE" w:rsidRDefault="0096184D" w:rsidP="0096184D">
      <w:r>
        <w:t xml:space="preserve">Среди выбранных </w:t>
      </w:r>
      <w:proofErr w:type="spellStart"/>
      <w:r>
        <w:t>фреймворков</w:t>
      </w:r>
      <w:proofErr w:type="spellEnd"/>
      <w:r>
        <w:t xml:space="preserve"> предпочтение было отдано </w:t>
      </w:r>
      <w:r>
        <w:rPr>
          <w:lang w:val="en-US"/>
        </w:rPr>
        <w:t>Angular</w:t>
      </w:r>
      <w:r w:rsidRPr="00263F12">
        <w:t xml:space="preserve"> </w:t>
      </w:r>
      <w:r>
        <w:t xml:space="preserve">благодаря его декларативности, наличию развитого сообщества, модульности и </w:t>
      </w:r>
      <w:r>
        <w:rPr>
          <w:lang w:val="en-US"/>
        </w:rPr>
        <w:t>MVC</w:t>
      </w:r>
      <w:r w:rsidRPr="00263F12">
        <w:t xml:space="preserve"> </w:t>
      </w:r>
      <w:r>
        <w:t xml:space="preserve">из коробки. В качестве скриптового языка из-за ряда преимуществ над </w:t>
      </w:r>
      <w:r>
        <w:rPr>
          <w:lang w:val="en-US"/>
        </w:rPr>
        <w:t>JavaScript</w:t>
      </w:r>
      <w:r w:rsidRPr="00C3180D">
        <w:t xml:space="preserve"> </w:t>
      </w:r>
      <w:r>
        <w:t xml:space="preserve">был выбран </w:t>
      </w:r>
      <w:proofErr w:type="spellStart"/>
      <w:r>
        <w:rPr>
          <w:lang w:val="en-US"/>
        </w:rPr>
        <w:t>TypeScript</w:t>
      </w:r>
      <w:proofErr w:type="spellEnd"/>
      <w:r w:rsidRPr="00C3180D">
        <w:t>.</w:t>
      </w:r>
      <w:r>
        <w:t xml:space="preserve"> Для вёрстки будет применяться </w:t>
      </w:r>
      <w:r w:rsidR="00BE4B7B">
        <w:t>следующий</w:t>
      </w:r>
      <w:r>
        <w:t xml:space="preserve"> набор инструментов: </w:t>
      </w:r>
      <w:r>
        <w:rPr>
          <w:lang w:val="en-US"/>
        </w:rPr>
        <w:t>HTML</w:t>
      </w:r>
      <w:r>
        <w:t> </w:t>
      </w:r>
      <w:r w:rsidRPr="00C3180D">
        <w:t xml:space="preserve">+ </w:t>
      </w:r>
      <w:r>
        <w:rPr>
          <w:lang w:val="en-US"/>
        </w:rPr>
        <w:t>CSS</w:t>
      </w:r>
      <w:r w:rsidR="00BE4B7B">
        <w:t xml:space="preserve">, </w:t>
      </w:r>
      <w:r>
        <w:t xml:space="preserve">а </w:t>
      </w:r>
      <w:r w:rsidR="00BE4B7B">
        <w:t xml:space="preserve">также </w:t>
      </w:r>
      <w:r w:rsidR="006541DE">
        <w:t xml:space="preserve">адаптивные </w:t>
      </w:r>
      <w:r w:rsidR="00BE4B7B">
        <w:t xml:space="preserve">компоненты </w:t>
      </w:r>
      <w:r>
        <w:rPr>
          <w:lang w:val="en-US"/>
        </w:rPr>
        <w:t>Material</w:t>
      </w:r>
      <w:r w:rsidRPr="00277AD7">
        <w:t xml:space="preserve"> </w:t>
      </w:r>
      <w:r>
        <w:t xml:space="preserve">и </w:t>
      </w:r>
      <w:r w:rsidR="00BE4B7B">
        <w:t xml:space="preserve">некоторые стили </w:t>
      </w:r>
      <w:r>
        <w:rPr>
          <w:lang w:val="en-US"/>
        </w:rPr>
        <w:t>Bootstrap</w:t>
      </w:r>
      <w:r w:rsidRPr="00C3180D">
        <w:t>.</w:t>
      </w:r>
      <w:r w:rsidR="00BE4B7B">
        <w:t xml:space="preserve"> </w:t>
      </w:r>
      <w:r w:rsidR="00BE4B7B">
        <w:rPr>
          <w:lang w:val="en-US"/>
        </w:rPr>
        <w:t>Bootstrap</w:t>
      </w:r>
      <w:r w:rsidR="00BE4B7B" w:rsidRPr="006541DE">
        <w:t xml:space="preserve"> </w:t>
      </w:r>
      <w:r w:rsidR="00BE4B7B">
        <w:t xml:space="preserve">и </w:t>
      </w:r>
      <w:r w:rsidR="00BE4B7B">
        <w:rPr>
          <w:lang w:val="en-US"/>
        </w:rPr>
        <w:t>Material</w:t>
      </w:r>
      <w:r w:rsidR="00BE4B7B" w:rsidRPr="006541DE">
        <w:t xml:space="preserve"> </w:t>
      </w:r>
      <w:r w:rsidR="00BE4B7B">
        <w:t xml:space="preserve">уже входят в </w:t>
      </w:r>
      <w:r w:rsidR="00BE4B7B">
        <w:rPr>
          <w:lang w:val="en-US"/>
        </w:rPr>
        <w:t>Angular</w:t>
      </w:r>
      <w:r w:rsidR="0067157D">
        <w:t>, поэтому отдельно подключать их не требуется.</w:t>
      </w:r>
    </w:p>
    <w:p w14:paraId="5389B406" w14:textId="79F17D6A" w:rsidR="0037490B" w:rsidRPr="006B5783" w:rsidRDefault="0037490B" w:rsidP="00FA2C17"/>
    <w:p w14:paraId="3AED8B42" w14:textId="38A70E62" w:rsidR="00FA2C17" w:rsidRDefault="00FA2C17" w:rsidP="00FA2C17">
      <w:pPr>
        <w:keepNext/>
        <w:ind w:firstLine="0"/>
        <w:jc w:val="center"/>
      </w:pPr>
    </w:p>
    <w:p w14:paraId="46042DAE" w14:textId="1560CBD7" w:rsidR="00FA2C17" w:rsidRDefault="0037490B" w:rsidP="00FA2C17">
      <w:pPr>
        <w:pStyle w:val="af4"/>
      </w:pPr>
      <w:r w:rsidRPr="00955553">
        <w:rPr>
          <w:noProof/>
          <w:lang w:eastAsia="ru-RU"/>
        </w:rPr>
        <w:t xml:space="preserve"> </w:t>
      </w:r>
    </w:p>
    <w:tbl>
      <w:tblPr>
        <w:tblStyle w:val="af6"/>
        <w:tblpPr w:leftFromText="180" w:rightFromText="180" w:vertAnchor="page" w:horzAnchor="page" w:tblpX="8506" w:tblpY="1861"/>
        <w:tblW w:w="0" w:type="auto"/>
        <w:tblInd w:w="0" w:type="dxa"/>
        <w:tblLook w:val="04A0" w:firstRow="1" w:lastRow="0" w:firstColumn="1" w:lastColumn="0" w:noHBand="0" w:noVBand="1"/>
      </w:tblPr>
      <w:tblGrid>
        <w:gridCol w:w="1134"/>
      </w:tblGrid>
      <w:tr w:rsidR="0003791A" w14:paraId="3B1D5D66" w14:textId="77777777" w:rsidTr="0003791A">
        <w:trPr>
          <w:cantSplit/>
          <w:trHeight w:val="13602"/>
        </w:trPr>
        <w:tc>
          <w:tcPr>
            <w:tcW w:w="1134" w:type="dxa"/>
            <w:tcBorders>
              <w:top w:val="nil"/>
              <w:left w:val="nil"/>
              <w:bottom w:val="nil"/>
              <w:right w:val="nil"/>
            </w:tcBorders>
            <w:textDirection w:val="btLr"/>
          </w:tcPr>
          <w:p w14:paraId="190049D6" w14:textId="77777777" w:rsidR="0003791A" w:rsidRPr="0037490B" w:rsidRDefault="0003791A" w:rsidP="0003791A">
            <w:pPr>
              <w:ind w:left="113" w:right="113" w:firstLine="0"/>
              <w:jc w:val="center"/>
              <w:rPr>
                <w:b/>
                <w:i/>
              </w:rPr>
            </w:pPr>
            <w:r w:rsidRPr="0037490B">
              <w:rPr>
                <w:b/>
                <w:i/>
              </w:rPr>
              <w:lastRenderedPageBreak/>
              <w:t>Рис. 4.1. Схема архитектуры ПС</w:t>
            </w:r>
          </w:p>
        </w:tc>
      </w:tr>
    </w:tbl>
    <w:p w14:paraId="637F9AA4" w14:textId="455B6F40" w:rsidR="0037490B" w:rsidRPr="0037490B" w:rsidRDefault="00EE3026" w:rsidP="00713E5B">
      <w:pPr>
        <w:jc w:val="center"/>
      </w:pPr>
      <w:r w:rsidRPr="00EE3026">
        <w:rPr>
          <w:noProof/>
          <w:lang w:eastAsia="ru-RU"/>
        </w:rPr>
        <w:drawing>
          <wp:inline distT="0" distB="0" distL="0" distR="0" wp14:anchorId="5FC7C776" wp14:editId="61879CF8">
            <wp:extent cx="9087492" cy="3112452"/>
            <wp:effectExtent l="0" t="3175"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9099920" cy="3116708"/>
                    </a:xfrm>
                    <a:prstGeom prst="rect">
                      <a:avLst/>
                    </a:prstGeom>
                  </pic:spPr>
                </pic:pic>
              </a:graphicData>
            </a:graphic>
          </wp:inline>
        </w:drawing>
      </w:r>
    </w:p>
    <w:p w14:paraId="446108DB" w14:textId="77777777" w:rsidR="00FA2C17" w:rsidRDefault="00FA2C17" w:rsidP="00077A04">
      <w:pPr>
        <w:pStyle w:val="2"/>
      </w:pPr>
      <w:bookmarkStart w:id="124" w:name="_Toc68303857"/>
      <w:r w:rsidRPr="00077A04">
        <w:lastRenderedPageBreak/>
        <w:t>Серверная</w:t>
      </w:r>
      <w:r>
        <w:t xml:space="preserve"> часть</w:t>
      </w:r>
      <w:bookmarkEnd w:id="124"/>
    </w:p>
    <w:p w14:paraId="599D866F" w14:textId="77777777" w:rsidR="00FA2C17" w:rsidRDefault="00FA2C17" w:rsidP="00FA2C17">
      <w:r>
        <w:t xml:space="preserve">Серверная часть включает в себя </w:t>
      </w:r>
      <w:r>
        <w:rPr>
          <w:lang w:val="en-US"/>
        </w:rPr>
        <w:t>API</w:t>
      </w:r>
      <w:r>
        <w:t>, используемый для обработки запросов от клиентской части, набор функций для взаимодействия с хранилищем данных, модуль асинхронной отправки писем.</w:t>
      </w:r>
    </w:p>
    <w:p w14:paraId="0B3B381A" w14:textId="77777777" w:rsidR="00FA2C17" w:rsidRDefault="00FA2C17" w:rsidP="00FA2C17">
      <w:r>
        <w:t>Серверная часть условно поделена на ряд модулей:</w:t>
      </w:r>
    </w:p>
    <w:p w14:paraId="79E406DF" w14:textId="2AF23674" w:rsidR="00FA2C17" w:rsidRPr="003A575D" w:rsidRDefault="004B4FA0" w:rsidP="008D2DF0">
      <w:pPr>
        <w:pStyle w:val="a7"/>
        <w:numPr>
          <w:ilvl w:val="0"/>
          <w:numId w:val="20"/>
        </w:numPr>
        <w:ind w:left="1560" w:hanging="426"/>
        <w:rPr>
          <w:lang w:val="en-US"/>
        </w:rPr>
      </w:pPr>
      <w:r>
        <w:rPr>
          <w:lang w:val="en-US"/>
        </w:rPr>
        <w:t xml:space="preserve">web </w:t>
      </w:r>
      <w:r w:rsidR="00FA2C17" w:rsidRPr="003A575D">
        <w:rPr>
          <w:lang w:val="en-US"/>
        </w:rPr>
        <w:t>API;</w:t>
      </w:r>
    </w:p>
    <w:p w14:paraId="3BE89984" w14:textId="2289D4D9" w:rsidR="00FA2C17" w:rsidRPr="003A575D" w:rsidRDefault="000E2533" w:rsidP="008D2DF0">
      <w:pPr>
        <w:pStyle w:val="a7"/>
        <w:numPr>
          <w:ilvl w:val="0"/>
          <w:numId w:val="20"/>
        </w:numPr>
        <w:ind w:left="1560" w:hanging="426"/>
        <w:rPr>
          <w:lang w:val="en-US"/>
        </w:rPr>
      </w:pPr>
      <w:r>
        <w:t>м</w:t>
      </w:r>
      <w:r w:rsidR="00FA2C17">
        <w:t>одуль авторизации;</w:t>
      </w:r>
    </w:p>
    <w:p w14:paraId="65562435" w14:textId="11ADEAB4" w:rsidR="00FA2C17" w:rsidRPr="003A575D" w:rsidRDefault="000E2533" w:rsidP="008D2DF0">
      <w:pPr>
        <w:pStyle w:val="a7"/>
        <w:numPr>
          <w:ilvl w:val="0"/>
          <w:numId w:val="20"/>
        </w:numPr>
        <w:ind w:left="1560" w:hanging="426"/>
        <w:rPr>
          <w:lang w:val="en-US"/>
        </w:rPr>
      </w:pPr>
      <w:r>
        <w:t>м</w:t>
      </w:r>
      <w:r w:rsidR="00FA2C17">
        <w:t>одуль балансировки нагрузки;</w:t>
      </w:r>
    </w:p>
    <w:p w14:paraId="34B7FB7E" w14:textId="064C5C01" w:rsidR="00FA2C17" w:rsidRPr="003A575D" w:rsidRDefault="000E2533" w:rsidP="008D2DF0">
      <w:pPr>
        <w:pStyle w:val="a7"/>
        <w:numPr>
          <w:ilvl w:val="0"/>
          <w:numId w:val="20"/>
        </w:numPr>
        <w:ind w:left="1560" w:hanging="426"/>
        <w:rPr>
          <w:lang w:val="en-US"/>
        </w:rPr>
      </w:pPr>
      <w:r>
        <w:t>м</w:t>
      </w:r>
      <w:r w:rsidR="00FA2C17">
        <w:t>одуль асинхронной отправки писем;</w:t>
      </w:r>
    </w:p>
    <w:p w14:paraId="1137DC61" w14:textId="7B0F8BA0" w:rsidR="00FA2C17" w:rsidRPr="003A575D" w:rsidRDefault="000E2533" w:rsidP="008D2DF0">
      <w:pPr>
        <w:pStyle w:val="a7"/>
        <w:numPr>
          <w:ilvl w:val="0"/>
          <w:numId w:val="20"/>
        </w:numPr>
        <w:ind w:left="1560" w:hanging="426"/>
      </w:pPr>
      <w:r>
        <w:t>м</w:t>
      </w:r>
      <w:r w:rsidR="00FA2C17">
        <w:t>одуль взаимодействия с базой данных.</w:t>
      </w:r>
    </w:p>
    <w:p w14:paraId="270E3348" w14:textId="6F0B3691" w:rsidR="00FA2C17" w:rsidRPr="003A575D" w:rsidRDefault="004B4FA0" w:rsidP="00FA2C17">
      <w:r>
        <w:rPr>
          <w:lang w:val="en-US"/>
        </w:rPr>
        <w:t>Web</w:t>
      </w:r>
      <w:r w:rsidRPr="004B4FA0">
        <w:t xml:space="preserve"> </w:t>
      </w:r>
      <w:r w:rsidR="00FA2C17">
        <w:rPr>
          <w:lang w:val="en-US"/>
        </w:rPr>
        <w:t>API</w:t>
      </w:r>
      <w:r w:rsidR="00FA2C17" w:rsidRPr="003A575D">
        <w:t xml:space="preserve"> </w:t>
      </w:r>
      <w:r w:rsidR="00FA2C17">
        <w:t>служит для взаимодействия пользовательской части и серверной части. Он включает в себя методы получения, добавления, изменения и удаления пользователей, сообщений и других сущностей</w:t>
      </w:r>
      <w:r w:rsidR="00A754B2" w:rsidRPr="00A754B2">
        <w:t xml:space="preserve"> [</w:t>
      </w:r>
      <w:r w:rsidR="00F47C4A">
        <w:t>10</w:t>
      </w:r>
      <w:r w:rsidR="00A754B2" w:rsidRPr="00A754B2">
        <w:t>]</w:t>
      </w:r>
      <w:r w:rsidR="00FA2C17">
        <w:t>.</w:t>
      </w:r>
    </w:p>
    <w:p w14:paraId="66D213EA" w14:textId="77777777" w:rsidR="00FA2C17" w:rsidRDefault="00FA2C17" w:rsidP="00FA2C17">
      <w:r>
        <w:t>Модуль авторизации отвечает за процедуру подтверждения подлинности</w:t>
      </w:r>
      <w:r w:rsidRPr="003A575D">
        <w:t xml:space="preserve"> конкретного человека</w:t>
      </w:r>
      <w:r>
        <w:t>, блокировку пользователей, а также за управление ролями зарегистрированных в системе пользователей.</w:t>
      </w:r>
    </w:p>
    <w:p w14:paraId="2452F225" w14:textId="77777777" w:rsidR="00FA2C17" w:rsidRDefault="00FA2C17" w:rsidP="00FA2C17">
      <w:r>
        <w:t>Модуль балансировки нагрузки обеспечивает корректную работу кластерной системы серверов: координирует работу нескольких серверов, позволяет проверять их работоспособность и эффективность их работы, назначать определенным единицам выбранные роли, собирает статистику запросов, позволяет задавать подходящий метод распределения нагрузки.</w:t>
      </w:r>
    </w:p>
    <w:p w14:paraId="1D202BC4" w14:textId="77777777" w:rsidR="00FA2C17" w:rsidRDefault="00FA2C17" w:rsidP="00FA2C17">
      <w:r>
        <w:t>Модуль асинхронной отправки писем служит для взаимодействия с доступными сервисами доставки и организации отправки писем.</w:t>
      </w:r>
    </w:p>
    <w:p w14:paraId="763BCC20" w14:textId="77777777" w:rsidR="00FA2C17" w:rsidRPr="002D5737" w:rsidRDefault="00FA2C17" w:rsidP="00FA2C17">
      <w:r>
        <w:t xml:space="preserve">Модуль взаимодействия с базой данных предоставляет интерфейсы для взаимодействия с таблицами сущностей. Для разработки данного модуля был выбран </w:t>
      </w:r>
      <w:r>
        <w:rPr>
          <w:lang w:val="en-US"/>
        </w:rPr>
        <w:t>Entity</w:t>
      </w:r>
      <w:r w:rsidRPr="002D5737">
        <w:t xml:space="preserve"> </w:t>
      </w:r>
      <w:r>
        <w:rPr>
          <w:lang w:val="en-US"/>
        </w:rPr>
        <w:t>Framework</w:t>
      </w:r>
      <w:r w:rsidRPr="002D5737">
        <w:t xml:space="preserve"> </w:t>
      </w:r>
      <w:r>
        <w:rPr>
          <w:lang w:val="en-US"/>
        </w:rPr>
        <w:t>Core</w:t>
      </w:r>
      <w:r w:rsidRPr="002D5737">
        <w:t>.</w:t>
      </w:r>
    </w:p>
    <w:p w14:paraId="6F12E43A" w14:textId="6F08A3AB" w:rsidR="00FA2C17" w:rsidRDefault="00FA2C17" w:rsidP="00FA2C17">
      <w:r>
        <w:t xml:space="preserve">В качестве инструмента разработки серверной части была выбрана технология </w:t>
      </w:r>
      <w:r w:rsidRPr="00B76903">
        <w:t>.</w:t>
      </w:r>
      <w:r>
        <w:rPr>
          <w:lang w:val="en-US"/>
        </w:rPr>
        <w:t>NET</w:t>
      </w:r>
      <w:r w:rsidRPr="00B76903">
        <w:t xml:space="preserve"> </w:t>
      </w:r>
      <w:r>
        <w:rPr>
          <w:lang w:val="en-US"/>
        </w:rPr>
        <w:t>Core</w:t>
      </w:r>
      <w:r>
        <w:t xml:space="preserve">, благодаря ее кроссплатформенности и удобству языка </w:t>
      </w:r>
      <w:r>
        <w:rPr>
          <w:lang w:val="en-US"/>
        </w:rPr>
        <w:t>C</w:t>
      </w:r>
      <w:r w:rsidRPr="00ED26B0">
        <w:t>#</w:t>
      </w:r>
      <w:r>
        <w:t>, а также благодаря детальной технической документации от официального разработчика</w:t>
      </w:r>
      <w:r w:rsidR="000613BA" w:rsidRPr="000613BA">
        <w:t xml:space="preserve"> [11]</w:t>
      </w:r>
      <w:r>
        <w:t>.</w:t>
      </w:r>
    </w:p>
    <w:p w14:paraId="42CA87F8" w14:textId="2439774F" w:rsidR="00FA2C17" w:rsidRDefault="00B1359E" w:rsidP="00077A04">
      <w:pPr>
        <w:pStyle w:val="2"/>
      </w:pPr>
      <w:bookmarkStart w:id="125" w:name="_Toc68303858"/>
      <w:r>
        <w:lastRenderedPageBreak/>
        <w:t>Сервер СУБД</w:t>
      </w:r>
      <w:bookmarkEnd w:id="125"/>
    </w:p>
    <w:p w14:paraId="6ECF1B85" w14:textId="77777777" w:rsidR="00FA2C17" w:rsidRDefault="00FA2C17" w:rsidP="00FA2C17">
      <w:r>
        <w:t>В ходе работы был проанализирован ряд различных СУБД, а именно:</w:t>
      </w:r>
    </w:p>
    <w:p w14:paraId="1A5FA2C6" w14:textId="77777777" w:rsidR="00FA2C17" w:rsidRDefault="00FA2C17" w:rsidP="008D2DF0">
      <w:pPr>
        <w:pStyle w:val="a7"/>
        <w:numPr>
          <w:ilvl w:val="0"/>
          <w:numId w:val="18"/>
        </w:numPr>
        <w:ind w:left="1560" w:hanging="426"/>
        <w:rPr>
          <w:lang w:val="en-US"/>
        </w:rPr>
      </w:pPr>
      <w:r w:rsidRPr="00ED26B0">
        <w:rPr>
          <w:lang w:val="en-US"/>
        </w:rPr>
        <w:t>MySQL</w:t>
      </w:r>
      <w:r>
        <w:rPr>
          <w:lang w:val="en-US"/>
        </w:rPr>
        <w:t>;</w:t>
      </w:r>
    </w:p>
    <w:p w14:paraId="61F4374E" w14:textId="77777777" w:rsidR="00FA2C17" w:rsidRDefault="00FA2C17" w:rsidP="008D2DF0">
      <w:pPr>
        <w:pStyle w:val="a7"/>
        <w:numPr>
          <w:ilvl w:val="0"/>
          <w:numId w:val="18"/>
        </w:numPr>
        <w:ind w:left="1560" w:hanging="426"/>
        <w:rPr>
          <w:lang w:val="en-US"/>
        </w:rPr>
      </w:pPr>
      <w:r>
        <w:rPr>
          <w:lang w:val="en-US"/>
        </w:rPr>
        <w:t>MS SQL;</w:t>
      </w:r>
    </w:p>
    <w:p w14:paraId="70FAA012" w14:textId="77777777" w:rsidR="00FA2C17" w:rsidRDefault="00FA2C17" w:rsidP="008D2DF0">
      <w:pPr>
        <w:pStyle w:val="a7"/>
        <w:numPr>
          <w:ilvl w:val="0"/>
          <w:numId w:val="18"/>
        </w:numPr>
        <w:ind w:left="1560" w:hanging="426"/>
        <w:rPr>
          <w:lang w:val="en-US"/>
        </w:rPr>
      </w:pPr>
      <w:r>
        <w:rPr>
          <w:lang w:val="en-US"/>
        </w:rPr>
        <w:t>PostgreSQL.</w:t>
      </w:r>
    </w:p>
    <w:p w14:paraId="59DBD297" w14:textId="77777777" w:rsidR="00FA2C17" w:rsidRDefault="00FA2C17" w:rsidP="00FA2C17">
      <w:r>
        <w:t xml:space="preserve">Предпочтение было отдано </w:t>
      </w:r>
      <w:r>
        <w:rPr>
          <w:lang w:val="en-US"/>
        </w:rPr>
        <w:t>MS</w:t>
      </w:r>
      <w:r w:rsidRPr="00ED26B0">
        <w:t xml:space="preserve"> </w:t>
      </w:r>
      <w:r>
        <w:rPr>
          <w:lang w:val="en-US"/>
        </w:rPr>
        <w:t>SQL</w:t>
      </w:r>
      <w:r>
        <w:t xml:space="preserve"> в связи с его масштабируемостью и надежностью, высокой скоростью создания решений, а также возможностью обработки вычислений в оперативной памяти (</w:t>
      </w:r>
      <w:r>
        <w:rPr>
          <w:lang w:val="en-US"/>
        </w:rPr>
        <w:t>in</w:t>
      </w:r>
      <w:r w:rsidRPr="00ED26B0">
        <w:t>-</w:t>
      </w:r>
      <w:r>
        <w:rPr>
          <w:lang w:val="en-US"/>
        </w:rPr>
        <w:t>memory</w:t>
      </w:r>
      <w:r w:rsidRPr="00ED26B0">
        <w:t xml:space="preserve"> </w:t>
      </w:r>
      <w:r>
        <w:rPr>
          <w:lang w:val="en-US"/>
        </w:rPr>
        <w:t>OLTP</w:t>
      </w:r>
      <w:r w:rsidRPr="00ED26B0">
        <w:t>)</w:t>
      </w:r>
      <w:r>
        <w:t>.</w:t>
      </w:r>
    </w:p>
    <w:p w14:paraId="612AD507" w14:textId="77777777" w:rsidR="00FA2C17" w:rsidRDefault="00FA2C17" w:rsidP="00FA2C17">
      <w:r>
        <w:t>В базе данных будут храниться все основные сущности системы:</w:t>
      </w:r>
    </w:p>
    <w:p w14:paraId="433B5625" w14:textId="77777777" w:rsidR="00FA2C17" w:rsidRDefault="00FA2C17" w:rsidP="008D2DF0">
      <w:pPr>
        <w:pStyle w:val="a7"/>
        <w:numPr>
          <w:ilvl w:val="0"/>
          <w:numId w:val="19"/>
        </w:numPr>
        <w:ind w:left="1560" w:hanging="426"/>
      </w:pPr>
      <w:r>
        <w:t>сообщения;</w:t>
      </w:r>
    </w:p>
    <w:p w14:paraId="3FE2490F" w14:textId="5D4A6982" w:rsidR="00736019" w:rsidRDefault="00FA2C17" w:rsidP="008D2DF0">
      <w:pPr>
        <w:pStyle w:val="a7"/>
        <w:numPr>
          <w:ilvl w:val="0"/>
          <w:numId w:val="19"/>
        </w:numPr>
        <w:ind w:left="1560" w:hanging="426"/>
      </w:pPr>
      <w:r>
        <w:t>пользователи;</w:t>
      </w:r>
      <w:r w:rsidR="00736019" w:rsidRPr="00736019">
        <w:t xml:space="preserve"> </w:t>
      </w:r>
    </w:p>
    <w:p w14:paraId="566492CC" w14:textId="711C0D7E" w:rsidR="00FA2C17" w:rsidRDefault="00736019" w:rsidP="008D2DF0">
      <w:pPr>
        <w:pStyle w:val="a7"/>
        <w:numPr>
          <w:ilvl w:val="0"/>
          <w:numId w:val="19"/>
        </w:numPr>
        <w:ind w:left="1560" w:hanging="426"/>
      </w:pPr>
      <w:r>
        <w:t xml:space="preserve">ссылки на прикрепленные файлы; </w:t>
      </w:r>
    </w:p>
    <w:p w14:paraId="6B606F47" w14:textId="77777777" w:rsidR="00FA2C17" w:rsidRDefault="00FA2C17" w:rsidP="008D2DF0">
      <w:pPr>
        <w:pStyle w:val="a7"/>
        <w:numPr>
          <w:ilvl w:val="0"/>
          <w:numId w:val="19"/>
        </w:numPr>
        <w:ind w:left="1560" w:hanging="426"/>
      </w:pPr>
      <w:r>
        <w:t>контакты пользователей;</w:t>
      </w:r>
    </w:p>
    <w:p w14:paraId="6D99E875" w14:textId="285DC89C" w:rsidR="00FA2C17" w:rsidRDefault="00FA2C17" w:rsidP="008D2DF0">
      <w:pPr>
        <w:pStyle w:val="a7"/>
        <w:numPr>
          <w:ilvl w:val="0"/>
          <w:numId w:val="19"/>
        </w:numPr>
        <w:ind w:left="1560" w:hanging="426"/>
      </w:pPr>
      <w:r>
        <w:t>сервисы доставки;</w:t>
      </w:r>
    </w:p>
    <w:p w14:paraId="30E5DFF7" w14:textId="6683A08C" w:rsidR="00FC327D" w:rsidRDefault="00FC327D" w:rsidP="008D2DF0">
      <w:pPr>
        <w:pStyle w:val="a7"/>
        <w:numPr>
          <w:ilvl w:val="0"/>
          <w:numId w:val="19"/>
        </w:numPr>
        <w:ind w:left="1560" w:hanging="426"/>
      </w:pPr>
      <w:r>
        <w:t>очереди доставки</w:t>
      </w:r>
      <w:r w:rsidR="00D90802">
        <w:t>;</w:t>
      </w:r>
    </w:p>
    <w:p w14:paraId="4477BF79" w14:textId="77777777" w:rsidR="00FA2C17" w:rsidRDefault="00FA2C17" w:rsidP="008D2DF0">
      <w:pPr>
        <w:pStyle w:val="a7"/>
        <w:numPr>
          <w:ilvl w:val="0"/>
          <w:numId w:val="19"/>
        </w:numPr>
        <w:ind w:left="1560" w:hanging="426"/>
      </w:pPr>
      <w:r>
        <w:t>доступы пользователей;</w:t>
      </w:r>
    </w:p>
    <w:p w14:paraId="39C7C902" w14:textId="1A58CD5C" w:rsidR="00FA2C17" w:rsidRDefault="00FA2C17" w:rsidP="008D2DF0">
      <w:pPr>
        <w:pStyle w:val="a7"/>
        <w:numPr>
          <w:ilvl w:val="0"/>
          <w:numId w:val="19"/>
        </w:numPr>
        <w:ind w:left="1560" w:hanging="426"/>
      </w:pPr>
      <w:r>
        <w:t>тарифы;</w:t>
      </w:r>
    </w:p>
    <w:p w14:paraId="40771264" w14:textId="3978ACE5" w:rsidR="00FA2C17" w:rsidRDefault="00FA2C17" w:rsidP="008D2DF0">
      <w:pPr>
        <w:pStyle w:val="a7"/>
        <w:numPr>
          <w:ilvl w:val="0"/>
          <w:numId w:val="19"/>
        </w:numPr>
        <w:ind w:left="1560" w:hanging="426"/>
      </w:pPr>
      <w:r>
        <w:t>скидки.</w:t>
      </w:r>
      <w:bookmarkStart w:id="126" w:name="_Toc354615885"/>
      <w:bookmarkStart w:id="127" w:name="_Toc354616161"/>
      <w:bookmarkStart w:id="128" w:name="_Toc354659791"/>
      <w:bookmarkStart w:id="129" w:name="_Toc354666752"/>
      <w:bookmarkStart w:id="130" w:name="_Toc359344423"/>
    </w:p>
    <w:p w14:paraId="0FCBD5B3" w14:textId="5A33981D" w:rsidR="00FC327D" w:rsidRDefault="0065083A" w:rsidP="0065083A">
      <w:r>
        <w:t xml:space="preserve">Также для осуществления отношения «многие ко многим» необходимы промежуточные таблицы для взаимодействия </w:t>
      </w:r>
      <w:r w:rsidR="00FC327D">
        <w:t>следующих таблиц:</w:t>
      </w:r>
    </w:p>
    <w:p w14:paraId="50424E23" w14:textId="77ACB155" w:rsidR="00FC327D" w:rsidRDefault="0065083A" w:rsidP="008D2DF0">
      <w:pPr>
        <w:pStyle w:val="a7"/>
        <w:numPr>
          <w:ilvl w:val="0"/>
          <w:numId w:val="29"/>
        </w:numPr>
      </w:pPr>
      <w:r>
        <w:t>Сообщения – Файлы</w:t>
      </w:r>
      <w:r w:rsidR="00FC327D">
        <w:t>;</w:t>
      </w:r>
    </w:p>
    <w:p w14:paraId="5C8906DE" w14:textId="4105662B" w:rsidR="00FC327D" w:rsidRDefault="0065083A" w:rsidP="008D2DF0">
      <w:pPr>
        <w:pStyle w:val="a7"/>
        <w:numPr>
          <w:ilvl w:val="0"/>
          <w:numId w:val="29"/>
        </w:numPr>
      </w:pPr>
      <w:r>
        <w:t>Пользователи – Доступы</w:t>
      </w:r>
      <w:r w:rsidR="00FC327D">
        <w:t>;</w:t>
      </w:r>
    </w:p>
    <w:p w14:paraId="658DA993" w14:textId="78AB3E7C" w:rsidR="0065083A" w:rsidRDefault="0065083A" w:rsidP="008D2DF0">
      <w:pPr>
        <w:pStyle w:val="a7"/>
        <w:numPr>
          <w:ilvl w:val="0"/>
          <w:numId w:val="29"/>
        </w:numPr>
      </w:pPr>
      <w:r>
        <w:t>Тарифы – Скидки.</w:t>
      </w:r>
    </w:p>
    <w:p w14:paraId="3DC61962" w14:textId="44B8FC46" w:rsidR="00FA2C17" w:rsidRDefault="00EE489C" w:rsidP="00FA2C17">
      <w:pPr>
        <w:pStyle w:val="1"/>
      </w:pPr>
      <w:bookmarkStart w:id="131" w:name="_Toc68303859"/>
      <w:bookmarkEnd w:id="126"/>
      <w:bookmarkEnd w:id="127"/>
      <w:bookmarkEnd w:id="128"/>
      <w:bookmarkEnd w:id="129"/>
      <w:bookmarkEnd w:id="130"/>
      <w:r w:rsidRPr="00520CCA">
        <w:rPr>
          <w:caps w:val="0"/>
        </w:rPr>
        <w:lastRenderedPageBreak/>
        <w:t>ЭКСПЕРИМЕНТАЛЬНАЯ</w:t>
      </w:r>
      <w:r>
        <w:rPr>
          <w:caps w:val="0"/>
        </w:rPr>
        <w:t xml:space="preserve"> ЧАСТЬ</w:t>
      </w:r>
      <w:bookmarkEnd w:id="131"/>
    </w:p>
    <w:p w14:paraId="73C88D51" w14:textId="168C53FB" w:rsidR="00FA2C17" w:rsidRDefault="00FA2C17" w:rsidP="00FA2C17">
      <w:r>
        <w:t xml:space="preserve">Для проверки корректности </w:t>
      </w:r>
      <w:r w:rsidRPr="00401DD1">
        <w:t xml:space="preserve">разработанного программного комплекса </w:t>
      </w:r>
      <w:r w:rsidR="00426AA2">
        <w:t xml:space="preserve">проводятся следующие виды </w:t>
      </w:r>
      <w:r>
        <w:t>тестирования:</w:t>
      </w:r>
    </w:p>
    <w:p w14:paraId="6FE2544F" w14:textId="2E0FA6CC" w:rsidR="00FA2C17" w:rsidRDefault="00FA2C17" w:rsidP="008D2DF0">
      <w:pPr>
        <w:pStyle w:val="a7"/>
        <w:numPr>
          <w:ilvl w:val="0"/>
          <w:numId w:val="21"/>
        </w:numPr>
      </w:pPr>
      <w:r>
        <w:t xml:space="preserve">тестирование корректности работы </w:t>
      </w:r>
      <w:r w:rsidR="002F50CD">
        <w:rPr>
          <w:lang w:val="en-US"/>
        </w:rPr>
        <w:t>web</w:t>
      </w:r>
      <w:r w:rsidRPr="00A25F99">
        <w:t xml:space="preserve"> </w:t>
      </w:r>
      <w:r>
        <w:rPr>
          <w:lang w:val="en-US"/>
        </w:rPr>
        <w:t>API</w:t>
      </w:r>
      <w:r w:rsidRPr="00A25F99">
        <w:t xml:space="preserve"> </w:t>
      </w:r>
      <w:r>
        <w:t>методом черного ящика;</w:t>
      </w:r>
    </w:p>
    <w:p w14:paraId="58C94C84" w14:textId="77777777" w:rsidR="00FA2C17" w:rsidRDefault="00FA2C17" w:rsidP="008D2DF0">
      <w:pPr>
        <w:pStyle w:val="a7"/>
        <w:numPr>
          <w:ilvl w:val="0"/>
          <w:numId w:val="21"/>
        </w:numPr>
      </w:pPr>
      <w:r>
        <w:t>модульное тестирование;</w:t>
      </w:r>
    </w:p>
    <w:p w14:paraId="3D893A7F" w14:textId="413D178D" w:rsidR="00FA2C17" w:rsidRDefault="00FA2C17" w:rsidP="008D2DF0">
      <w:pPr>
        <w:pStyle w:val="a7"/>
        <w:numPr>
          <w:ilvl w:val="0"/>
          <w:numId w:val="21"/>
        </w:numPr>
      </w:pPr>
      <w:r>
        <w:t>кросс</w:t>
      </w:r>
      <w:r w:rsidR="00EE489C">
        <w:t>-</w:t>
      </w:r>
      <w:proofErr w:type="spellStart"/>
      <w:r>
        <w:t>браузерное</w:t>
      </w:r>
      <w:proofErr w:type="spellEnd"/>
      <w:r>
        <w:t xml:space="preserve"> тестирование интерфейсов пользовательской части.</w:t>
      </w:r>
    </w:p>
    <w:p w14:paraId="5495EC1B" w14:textId="5FB30CBA" w:rsidR="00FA2C17" w:rsidRDefault="00FA2C17" w:rsidP="008D2DF0">
      <w:pPr>
        <w:pStyle w:val="2"/>
        <w:numPr>
          <w:ilvl w:val="1"/>
          <w:numId w:val="22"/>
        </w:numPr>
      </w:pPr>
      <w:bookmarkStart w:id="132" w:name="_Toc68303860"/>
      <w:r>
        <w:t xml:space="preserve">Тестирование </w:t>
      </w:r>
      <w:r w:rsidR="002F50CD">
        <w:rPr>
          <w:lang w:val="en-US"/>
        </w:rPr>
        <w:t>web</w:t>
      </w:r>
      <w:r w:rsidRPr="00A25F99">
        <w:t xml:space="preserve"> </w:t>
      </w:r>
      <w:r>
        <w:rPr>
          <w:lang w:val="en-US"/>
        </w:rPr>
        <w:t>API</w:t>
      </w:r>
      <w:r w:rsidRPr="00A25F99">
        <w:t xml:space="preserve"> </w:t>
      </w:r>
      <w:r>
        <w:t>методом черного ящика</w:t>
      </w:r>
      <w:bookmarkEnd w:id="132"/>
    </w:p>
    <w:p w14:paraId="168FBD13" w14:textId="474A68AB" w:rsidR="00FA2C17" w:rsidRDefault="00FA2C17" w:rsidP="00FA2C17">
      <w:r>
        <w:t xml:space="preserve">Тестирование методом черного ящика – это функциональное и нефункциональное тестирование без доступа к внутренней структуре компонентов системы </w:t>
      </w:r>
      <w:r w:rsidR="00152960">
        <w:t>[</w:t>
      </w:r>
      <w:r w:rsidR="00A754B2" w:rsidRPr="00A754B2">
        <w:t>1</w:t>
      </w:r>
      <w:r w:rsidR="009C521A" w:rsidRPr="009C521A">
        <w:t>2</w:t>
      </w:r>
      <w:r w:rsidRPr="009037D3">
        <w:t>]</w:t>
      </w:r>
      <w:r>
        <w:t>. Метод тестирования «черного ящика» – процедура получения и выбора тестовых случаев на основе анализа спецификации (функциональной или нефункциональной), компонентов или системы без ссылки на их внутреннее устройство.</w:t>
      </w:r>
    </w:p>
    <w:p w14:paraId="23553FA5" w14:textId="52123FBD" w:rsidR="00FA2C17" w:rsidRDefault="00FA2C17" w:rsidP="00FA2C17">
      <w:r>
        <w:t xml:space="preserve">В рамках данного тестирования проверены следующие контроллеры </w:t>
      </w:r>
      <w:r w:rsidR="005F6E61">
        <w:rPr>
          <w:lang w:val="en-US"/>
        </w:rPr>
        <w:t>web</w:t>
      </w:r>
      <w:r w:rsidRPr="00305B80">
        <w:t xml:space="preserve"> </w:t>
      </w:r>
      <w:r>
        <w:rPr>
          <w:lang w:val="en-US"/>
        </w:rPr>
        <w:t>API</w:t>
      </w:r>
      <w:r w:rsidRPr="00305B80">
        <w:t>:</w:t>
      </w:r>
    </w:p>
    <w:p w14:paraId="18776A32" w14:textId="77777777" w:rsidR="00FA2C17" w:rsidRDefault="00FA2C17" w:rsidP="008D2DF0">
      <w:pPr>
        <w:pStyle w:val="a7"/>
        <w:numPr>
          <w:ilvl w:val="0"/>
          <w:numId w:val="25"/>
        </w:numPr>
        <w:ind w:left="1560" w:hanging="426"/>
        <w:rPr>
          <w:lang w:val="en-US"/>
        </w:rPr>
      </w:pPr>
      <w:r>
        <w:rPr>
          <w:lang w:val="en-US"/>
        </w:rPr>
        <w:t>m</w:t>
      </w:r>
      <w:r w:rsidRPr="00305B80">
        <w:rPr>
          <w:lang w:val="en-US"/>
        </w:rPr>
        <w:t>essages;</w:t>
      </w:r>
    </w:p>
    <w:p w14:paraId="3831BE0E" w14:textId="77777777" w:rsidR="00FA2C17" w:rsidRDefault="00FA2C17" w:rsidP="008D2DF0">
      <w:pPr>
        <w:pStyle w:val="a7"/>
        <w:numPr>
          <w:ilvl w:val="0"/>
          <w:numId w:val="25"/>
        </w:numPr>
        <w:ind w:left="1560" w:hanging="426"/>
        <w:rPr>
          <w:lang w:val="en-US"/>
        </w:rPr>
      </w:pPr>
      <w:r>
        <w:rPr>
          <w:lang w:val="en-US"/>
        </w:rPr>
        <w:t>users;</w:t>
      </w:r>
    </w:p>
    <w:p w14:paraId="6754FA46" w14:textId="77777777" w:rsidR="00FA2C17" w:rsidRDefault="00FA2C17" w:rsidP="008D2DF0">
      <w:pPr>
        <w:pStyle w:val="a7"/>
        <w:numPr>
          <w:ilvl w:val="0"/>
          <w:numId w:val="25"/>
        </w:numPr>
        <w:ind w:left="1560" w:hanging="426"/>
        <w:rPr>
          <w:lang w:val="en-US"/>
        </w:rPr>
      </w:pPr>
      <w:r>
        <w:rPr>
          <w:lang w:val="en-US"/>
        </w:rPr>
        <w:t>contacts;</w:t>
      </w:r>
    </w:p>
    <w:p w14:paraId="42122B71" w14:textId="77777777" w:rsidR="00FA2C17" w:rsidRDefault="00FA2C17" w:rsidP="008D2DF0">
      <w:pPr>
        <w:pStyle w:val="a7"/>
        <w:numPr>
          <w:ilvl w:val="0"/>
          <w:numId w:val="25"/>
        </w:numPr>
        <w:ind w:left="1560" w:hanging="426"/>
        <w:rPr>
          <w:lang w:val="en-US"/>
        </w:rPr>
      </w:pPr>
      <w:r>
        <w:rPr>
          <w:lang w:val="en-US"/>
        </w:rPr>
        <w:t>files;</w:t>
      </w:r>
    </w:p>
    <w:p w14:paraId="4E1969FD" w14:textId="77777777" w:rsidR="00FA2C17" w:rsidRDefault="00FA2C17" w:rsidP="008D2DF0">
      <w:pPr>
        <w:pStyle w:val="a7"/>
        <w:numPr>
          <w:ilvl w:val="0"/>
          <w:numId w:val="25"/>
        </w:numPr>
        <w:ind w:left="1560" w:hanging="426"/>
        <w:rPr>
          <w:lang w:val="en-US"/>
        </w:rPr>
      </w:pPr>
      <w:r>
        <w:rPr>
          <w:lang w:val="en-US"/>
        </w:rPr>
        <w:t>delivery-services;</w:t>
      </w:r>
    </w:p>
    <w:p w14:paraId="4003E3E1" w14:textId="77777777" w:rsidR="00FA2C17" w:rsidRDefault="00FA2C17" w:rsidP="008D2DF0">
      <w:pPr>
        <w:pStyle w:val="a7"/>
        <w:numPr>
          <w:ilvl w:val="0"/>
          <w:numId w:val="25"/>
        </w:numPr>
        <w:ind w:left="1560" w:hanging="426"/>
        <w:rPr>
          <w:lang w:val="en-US"/>
        </w:rPr>
      </w:pPr>
      <w:r>
        <w:rPr>
          <w:lang w:val="en-US"/>
        </w:rPr>
        <w:t>delivery-queues;</w:t>
      </w:r>
    </w:p>
    <w:p w14:paraId="704A07D3" w14:textId="77777777" w:rsidR="00FA2C17" w:rsidRDefault="00FA2C17" w:rsidP="008D2DF0">
      <w:pPr>
        <w:pStyle w:val="a7"/>
        <w:numPr>
          <w:ilvl w:val="0"/>
          <w:numId w:val="25"/>
        </w:numPr>
        <w:ind w:left="1560" w:hanging="426"/>
        <w:rPr>
          <w:lang w:val="en-US"/>
        </w:rPr>
      </w:pPr>
      <w:r>
        <w:rPr>
          <w:lang w:val="en-US"/>
        </w:rPr>
        <w:t>accesses;</w:t>
      </w:r>
    </w:p>
    <w:p w14:paraId="631B28BB" w14:textId="77777777" w:rsidR="00FA2C17" w:rsidRPr="00305B80" w:rsidRDefault="00FA2C17" w:rsidP="008D2DF0">
      <w:pPr>
        <w:pStyle w:val="a7"/>
        <w:numPr>
          <w:ilvl w:val="0"/>
          <w:numId w:val="25"/>
        </w:numPr>
        <w:ind w:left="1560" w:hanging="426"/>
      </w:pPr>
      <w:proofErr w:type="gramStart"/>
      <w:r>
        <w:rPr>
          <w:lang w:val="en-US"/>
        </w:rPr>
        <w:t>sales</w:t>
      </w:r>
      <w:proofErr w:type="gramEnd"/>
      <w:r>
        <w:rPr>
          <w:lang w:val="en-US"/>
        </w:rPr>
        <w:t>.</w:t>
      </w:r>
    </w:p>
    <w:p w14:paraId="23F66A2C" w14:textId="364E59FC" w:rsidR="00FA2C17" w:rsidRDefault="00FA2C17" w:rsidP="00FA2C17">
      <w:r>
        <w:t>Пример</w:t>
      </w:r>
      <w:r w:rsidR="003737D2">
        <w:t>ы</w:t>
      </w:r>
      <w:r>
        <w:t xml:space="preserve"> </w:t>
      </w:r>
      <w:r w:rsidR="003737D2">
        <w:t xml:space="preserve">уже выполненных </w:t>
      </w:r>
      <w:r>
        <w:t xml:space="preserve">тестов представлены в таблице </w:t>
      </w:r>
      <w:r w:rsidR="00CE5389">
        <w:t>6</w:t>
      </w:r>
      <w:r>
        <w:t>.1.</w:t>
      </w:r>
      <w:r>
        <w:br w:type="page"/>
      </w:r>
    </w:p>
    <w:p w14:paraId="3F53E477" w14:textId="5F093340" w:rsidR="00FA2C17" w:rsidRDefault="00FA2C17" w:rsidP="00FA2C17">
      <w:pPr>
        <w:jc w:val="right"/>
        <w:rPr>
          <w:b/>
        </w:rPr>
      </w:pPr>
      <w:r w:rsidRPr="00520CCA">
        <w:rPr>
          <w:b/>
        </w:rPr>
        <w:lastRenderedPageBreak/>
        <w:t xml:space="preserve">Таблица </w:t>
      </w:r>
      <w:r w:rsidR="001523AC">
        <w:rPr>
          <w:b/>
        </w:rPr>
        <w:t>6</w:t>
      </w:r>
      <w:r w:rsidRPr="00520CCA">
        <w:rPr>
          <w:b/>
        </w:rPr>
        <w:t>.1.</w:t>
      </w:r>
    </w:p>
    <w:p w14:paraId="107071D7" w14:textId="77777777" w:rsidR="00FA2C17" w:rsidRPr="00520CCA" w:rsidRDefault="00FA2C17" w:rsidP="00FA2C17">
      <w:pPr>
        <w:pStyle w:val="ae"/>
      </w:pPr>
      <w:r w:rsidRPr="00520CCA">
        <w:t>Тесты для тестирования методом черного ящика</w:t>
      </w:r>
    </w:p>
    <w:tbl>
      <w:tblPr>
        <w:tblStyle w:val="af6"/>
        <w:tblW w:w="0" w:type="auto"/>
        <w:tblInd w:w="0" w:type="dxa"/>
        <w:tblLayout w:type="fixed"/>
        <w:tblLook w:val="04A0" w:firstRow="1" w:lastRow="0" w:firstColumn="1" w:lastColumn="0" w:noHBand="0" w:noVBand="1"/>
      </w:tblPr>
      <w:tblGrid>
        <w:gridCol w:w="1008"/>
        <w:gridCol w:w="1539"/>
        <w:gridCol w:w="4961"/>
        <w:gridCol w:w="1837"/>
      </w:tblGrid>
      <w:tr w:rsidR="00FA2C17" w14:paraId="52226843" w14:textId="77777777" w:rsidTr="00261161">
        <w:tc>
          <w:tcPr>
            <w:tcW w:w="1008" w:type="dxa"/>
            <w:vAlign w:val="center"/>
          </w:tcPr>
          <w:p w14:paraId="44CBF8F5" w14:textId="77777777" w:rsidR="00FA2C17" w:rsidRDefault="00FA2C17" w:rsidP="00261161">
            <w:pPr>
              <w:ind w:firstLine="0"/>
              <w:jc w:val="center"/>
            </w:pPr>
            <w:r>
              <w:t>Номер теста</w:t>
            </w:r>
          </w:p>
        </w:tc>
        <w:tc>
          <w:tcPr>
            <w:tcW w:w="1539" w:type="dxa"/>
            <w:vAlign w:val="center"/>
          </w:tcPr>
          <w:p w14:paraId="601A9D27" w14:textId="77777777" w:rsidR="00FA2C17" w:rsidRDefault="00FA2C17" w:rsidP="00261161">
            <w:pPr>
              <w:ind w:firstLine="0"/>
              <w:jc w:val="center"/>
            </w:pPr>
            <w:r>
              <w:t>Входные данные</w:t>
            </w:r>
          </w:p>
        </w:tc>
        <w:tc>
          <w:tcPr>
            <w:tcW w:w="4961" w:type="dxa"/>
            <w:vAlign w:val="center"/>
          </w:tcPr>
          <w:p w14:paraId="780BCC50" w14:textId="77777777" w:rsidR="00FA2C17" w:rsidRDefault="00FA2C17" w:rsidP="00261161">
            <w:pPr>
              <w:ind w:firstLine="0"/>
              <w:jc w:val="center"/>
            </w:pPr>
            <w:r>
              <w:t>Ожидаемый результат</w:t>
            </w:r>
          </w:p>
        </w:tc>
        <w:tc>
          <w:tcPr>
            <w:tcW w:w="1837" w:type="dxa"/>
            <w:vAlign w:val="center"/>
          </w:tcPr>
          <w:p w14:paraId="77AA0F85" w14:textId="77777777" w:rsidR="00FA2C17" w:rsidRDefault="00FA2C17" w:rsidP="00261161">
            <w:pPr>
              <w:ind w:firstLine="0"/>
              <w:jc w:val="center"/>
            </w:pPr>
            <w:r>
              <w:t>Соответствие полученного результата ожидаемому</w:t>
            </w:r>
          </w:p>
        </w:tc>
      </w:tr>
      <w:tr w:rsidR="00FA2C17" w:rsidRPr="004546A3" w14:paraId="6B8EA919" w14:textId="77777777" w:rsidTr="00261161">
        <w:tc>
          <w:tcPr>
            <w:tcW w:w="1008" w:type="dxa"/>
          </w:tcPr>
          <w:p w14:paraId="0D06B16D" w14:textId="77777777" w:rsidR="00FA2C17" w:rsidRDefault="00FA2C17" w:rsidP="00CA25EA">
            <w:pPr>
              <w:ind w:firstLine="0"/>
              <w:jc w:val="center"/>
            </w:pPr>
            <w:r>
              <w:t>1</w:t>
            </w:r>
          </w:p>
        </w:tc>
        <w:tc>
          <w:tcPr>
            <w:tcW w:w="1539" w:type="dxa"/>
          </w:tcPr>
          <w:p w14:paraId="54D16954" w14:textId="77777777" w:rsidR="00FA2C17" w:rsidRPr="004546A3" w:rsidRDefault="00FA2C17" w:rsidP="00CA25EA">
            <w:pPr>
              <w:ind w:firstLine="0"/>
              <w:jc w:val="center"/>
              <w:rPr>
                <w:lang w:val="en-US"/>
              </w:rPr>
            </w:pPr>
            <w:r>
              <w:t xml:space="preserve">Запрос: </w:t>
            </w:r>
            <w:r w:rsidRPr="004546A3">
              <w:rPr>
                <w:lang w:val="en-US"/>
              </w:rPr>
              <w:t>GET https://localhost:44306/api/messages/list HTTP/1.1</w:t>
            </w:r>
          </w:p>
        </w:tc>
        <w:tc>
          <w:tcPr>
            <w:tcW w:w="4961" w:type="dxa"/>
          </w:tcPr>
          <w:p w14:paraId="00C2A757" w14:textId="77777777" w:rsidR="00FA2C17" w:rsidRPr="002C7A78" w:rsidRDefault="00FA2C17" w:rsidP="00CA25EA">
            <w:pPr>
              <w:spacing w:line="240" w:lineRule="auto"/>
              <w:ind w:firstLine="0"/>
              <w:jc w:val="left"/>
              <w:rPr>
                <w:sz w:val="24"/>
                <w:lang w:val="en-US"/>
              </w:rPr>
            </w:pPr>
            <w:r w:rsidRPr="002C7A78">
              <w:rPr>
                <w:sz w:val="24"/>
                <w:lang w:val="en-US"/>
              </w:rPr>
              <w:t>{</w:t>
            </w:r>
          </w:p>
          <w:p w14:paraId="469A76B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attachedFiles</w:t>
            </w:r>
            <w:proofErr w:type="spellEnd"/>
            <w:r w:rsidRPr="002C7A78">
              <w:rPr>
                <w:sz w:val="24"/>
                <w:lang w:val="en-US"/>
              </w:rPr>
              <w:t>": null,</w:t>
            </w:r>
          </w:p>
          <w:p w14:paraId="2EC84616"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deliveryQueue</w:t>
            </w:r>
            <w:proofErr w:type="spellEnd"/>
            <w:r w:rsidRPr="002C7A78">
              <w:rPr>
                <w:sz w:val="24"/>
                <w:lang w:val="en-US"/>
              </w:rPr>
              <w:t>": {</w:t>
            </w:r>
          </w:p>
          <w:p w14:paraId="54357A8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deliveryQueueId</w:t>
            </w:r>
            <w:proofErr w:type="spellEnd"/>
            <w:r w:rsidRPr="002C7A78">
              <w:rPr>
                <w:sz w:val="24"/>
                <w:lang w:val="en-US"/>
              </w:rPr>
              <w:t>": 2,</w:t>
            </w:r>
          </w:p>
          <w:p w14:paraId="22A98FC4"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sendingIntervalSec</w:t>
            </w:r>
            <w:proofErr w:type="spellEnd"/>
            <w:r w:rsidRPr="002C7A78">
              <w:rPr>
                <w:sz w:val="24"/>
                <w:lang w:val="en-US"/>
              </w:rPr>
              <w:t>": 40</w:t>
            </w:r>
          </w:p>
          <w:p w14:paraId="5DFD111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5084A239"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chosenDeliveryService</w:t>
            </w:r>
            <w:proofErr w:type="spellEnd"/>
            <w:r w:rsidRPr="002C7A78">
              <w:rPr>
                <w:sz w:val="24"/>
                <w:lang w:val="en-US"/>
              </w:rPr>
              <w:t>": {</w:t>
            </w:r>
          </w:p>
          <w:p w14:paraId="0B5057E0"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deliveryServiceId</w:t>
            </w:r>
            <w:proofErr w:type="spellEnd"/>
            <w:r w:rsidRPr="002C7A78">
              <w:rPr>
                <w:sz w:val="24"/>
                <w:lang w:val="en-US"/>
              </w:rPr>
              <w:t>": 3,</w:t>
            </w:r>
          </w:p>
          <w:p w14:paraId="2447E6D2"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deliveryServiceName</w:t>
            </w:r>
            <w:proofErr w:type="spellEnd"/>
            <w:r w:rsidRPr="002C7A78">
              <w:rPr>
                <w:sz w:val="24"/>
                <w:lang w:val="en-US"/>
              </w:rPr>
              <w:t>": "</w:t>
            </w:r>
            <w:proofErr w:type="spellStart"/>
            <w:r w:rsidRPr="002C7A78">
              <w:rPr>
                <w:sz w:val="24"/>
                <w:lang w:val="en-US"/>
              </w:rPr>
              <w:t>SendGrid</w:t>
            </w:r>
            <w:proofErr w:type="spellEnd"/>
            <w:r w:rsidRPr="002C7A78">
              <w:rPr>
                <w:sz w:val="24"/>
                <w:lang w:val="en-US"/>
              </w:rPr>
              <w:t>",</w:t>
            </w:r>
          </w:p>
          <w:p w14:paraId="756ED3D6"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standartPriority</w:t>
            </w:r>
            <w:proofErr w:type="spellEnd"/>
            <w:r w:rsidRPr="002C7A78">
              <w:rPr>
                <w:sz w:val="24"/>
                <w:lang w:val="en-US"/>
              </w:rPr>
              <w:t>": 1,</w:t>
            </w:r>
          </w:p>
          <w:p w14:paraId="37C1B8DF"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connectionString</w:t>
            </w:r>
            <w:proofErr w:type="spellEnd"/>
            <w:r w:rsidRPr="002C7A78">
              <w:rPr>
                <w:sz w:val="24"/>
                <w:lang w:val="en-US"/>
              </w:rPr>
              <w:t>": "'</w:t>
            </w:r>
            <w:proofErr w:type="spellStart"/>
            <w:r w:rsidRPr="002C7A78">
              <w:rPr>
                <w:sz w:val="24"/>
                <w:lang w:val="en-US"/>
              </w:rPr>
              <w:t>sendGrid</w:t>
            </w:r>
            <w:proofErr w:type="spellEnd"/>
            <w:r w:rsidRPr="002C7A78">
              <w:rPr>
                <w:sz w:val="24"/>
                <w:lang w:val="en-US"/>
              </w:rPr>
              <w:t xml:space="preserve"> road'"</w:t>
            </w:r>
          </w:p>
          <w:p w14:paraId="1DDE0DDE"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6AC6C2BB"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usedDeliveryService</w:t>
            </w:r>
            <w:proofErr w:type="spellEnd"/>
            <w:r w:rsidRPr="002C7A78">
              <w:rPr>
                <w:sz w:val="24"/>
                <w:lang w:val="en-US"/>
              </w:rPr>
              <w:t>": null,</w:t>
            </w:r>
          </w:p>
          <w:p w14:paraId="66296BE7" w14:textId="77777777" w:rsidR="00FA2C17" w:rsidRPr="002C7A78" w:rsidRDefault="00FA2C17" w:rsidP="00CA25EA">
            <w:pPr>
              <w:spacing w:line="240" w:lineRule="auto"/>
              <w:ind w:firstLine="0"/>
              <w:jc w:val="left"/>
              <w:rPr>
                <w:sz w:val="24"/>
                <w:lang w:val="en-US"/>
              </w:rPr>
            </w:pPr>
            <w:r w:rsidRPr="002C7A78">
              <w:rPr>
                <w:sz w:val="24"/>
                <w:lang w:val="en-US"/>
              </w:rPr>
              <w:t xml:space="preserve">      "user": {</w:t>
            </w:r>
          </w:p>
          <w:p w14:paraId="5E1D736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userId</w:t>
            </w:r>
            <w:proofErr w:type="spellEnd"/>
            <w:r w:rsidRPr="002C7A78">
              <w:rPr>
                <w:sz w:val="24"/>
                <w:lang w:val="en-US"/>
              </w:rPr>
              <w:t>": 4,</w:t>
            </w:r>
          </w:p>
          <w:p w14:paraId="2AE030BF"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userName</w:t>
            </w:r>
            <w:proofErr w:type="spellEnd"/>
            <w:r w:rsidRPr="002C7A78">
              <w:rPr>
                <w:sz w:val="24"/>
                <w:lang w:val="en-US"/>
              </w:rPr>
              <w:t>": "Evgeny Sukharev",</w:t>
            </w:r>
          </w:p>
          <w:p w14:paraId="75BAE76D" w14:textId="77777777" w:rsidR="00FA2C17" w:rsidRPr="002C7A78" w:rsidRDefault="00FA2C17" w:rsidP="00CA25EA">
            <w:pPr>
              <w:spacing w:line="240" w:lineRule="auto"/>
              <w:ind w:firstLine="0"/>
              <w:jc w:val="left"/>
              <w:rPr>
                <w:sz w:val="24"/>
                <w:lang w:val="en-US"/>
              </w:rPr>
            </w:pPr>
            <w:r w:rsidRPr="002C7A78">
              <w:rPr>
                <w:sz w:val="24"/>
                <w:lang w:val="en-US"/>
              </w:rPr>
              <w:t xml:space="preserve">        "email": "r0bari@yandex.ru",</w:t>
            </w:r>
          </w:p>
          <w:p w14:paraId="1E4D2AD9"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isActive</w:t>
            </w:r>
            <w:proofErr w:type="spellEnd"/>
            <w:r w:rsidRPr="002C7A78">
              <w:rPr>
                <w:sz w:val="24"/>
                <w:lang w:val="en-US"/>
              </w:rPr>
              <w:t>": true,</w:t>
            </w:r>
          </w:p>
          <w:p w14:paraId="11719031" w14:textId="77777777" w:rsidR="00FA2C17" w:rsidRPr="002C7A78" w:rsidRDefault="00FA2C17" w:rsidP="00CA25EA">
            <w:pPr>
              <w:spacing w:line="240" w:lineRule="auto"/>
              <w:ind w:firstLine="0"/>
              <w:jc w:val="left"/>
              <w:rPr>
                <w:sz w:val="24"/>
                <w:lang w:val="en-US"/>
              </w:rPr>
            </w:pPr>
            <w:r w:rsidRPr="002C7A78">
              <w:rPr>
                <w:sz w:val="24"/>
                <w:lang w:val="en-US"/>
              </w:rPr>
              <w:t xml:space="preserve">        "role": 2</w:t>
            </w:r>
          </w:p>
          <w:p w14:paraId="4CB5549C"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637BAFF9"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messageId</w:t>
            </w:r>
            <w:proofErr w:type="spellEnd"/>
            <w:r w:rsidRPr="002C7A78">
              <w:rPr>
                <w:sz w:val="24"/>
                <w:lang w:val="en-US"/>
              </w:rPr>
              <w:t>": 7,</w:t>
            </w:r>
          </w:p>
          <w:p w14:paraId="1B1AD25A" w14:textId="77777777" w:rsidR="00FA2C17" w:rsidRPr="002C7A78" w:rsidRDefault="00FA2C17" w:rsidP="00CA25EA">
            <w:pPr>
              <w:spacing w:line="240" w:lineRule="auto"/>
              <w:ind w:firstLine="0"/>
              <w:jc w:val="left"/>
              <w:rPr>
                <w:sz w:val="24"/>
                <w:lang w:val="en-US"/>
              </w:rPr>
            </w:pPr>
            <w:r w:rsidRPr="002C7A78">
              <w:rPr>
                <w:sz w:val="24"/>
                <w:lang w:val="en-US"/>
              </w:rPr>
              <w:t xml:space="preserve">      "theme": "</w:t>
            </w:r>
            <w:proofErr w:type="spellStart"/>
            <w:r w:rsidRPr="002C7A78">
              <w:rPr>
                <w:sz w:val="24"/>
                <w:lang w:val="en-US"/>
              </w:rPr>
              <w:t>Тема</w:t>
            </w:r>
            <w:proofErr w:type="spellEnd"/>
            <w:r w:rsidRPr="002C7A78">
              <w:rPr>
                <w:sz w:val="24"/>
                <w:lang w:val="en-US"/>
              </w:rPr>
              <w:t>",</w:t>
            </w:r>
          </w:p>
          <w:p w14:paraId="6F0499F0" w14:textId="77777777" w:rsidR="00FA2C17" w:rsidRPr="002C7A78" w:rsidRDefault="00FA2C17" w:rsidP="00CA25EA">
            <w:pPr>
              <w:spacing w:line="240" w:lineRule="auto"/>
              <w:ind w:firstLine="0"/>
              <w:jc w:val="left"/>
              <w:rPr>
                <w:sz w:val="24"/>
                <w:lang w:val="en-US"/>
              </w:rPr>
            </w:pPr>
            <w:r w:rsidRPr="002C7A78">
              <w:rPr>
                <w:sz w:val="24"/>
                <w:lang w:val="en-US"/>
              </w:rPr>
              <w:t xml:space="preserve">      "body": "</w:t>
            </w:r>
            <w:proofErr w:type="spellStart"/>
            <w:r w:rsidRPr="002C7A78">
              <w:rPr>
                <w:sz w:val="24"/>
                <w:lang w:val="en-US"/>
              </w:rPr>
              <w:t>Обычный</w:t>
            </w:r>
            <w:proofErr w:type="spellEnd"/>
            <w:r w:rsidRPr="002C7A78">
              <w:rPr>
                <w:sz w:val="24"/>
                <w:lang w:val="en-US"/>
              </w:rPr>
              <w:t xml:space="preserve"> </w:t>
            </w:r>
            <w:proofErr w:type="spellStart"/>
            <w:r w:rsidRPr="002C7A78">
              <w:rPr>
                <w:sz w:val="24"/>
                <w:lang w:val="en-US"/>
              </w:rPr>
              <w:t>текст</w:t>
            </w:r>
            <w:proofErr w:type="spellEnd"/>
            <w:r w:rsidRPr="002C7A78">
              <w:rPr>
                <w:sz w:val="24"/>
                <w:lang w:val="en-US"/>
              </w:rPr>
              <w:t>",</w:t>
            </w:r>
          </w:p>
          <w:p w14:paraId="1E9284D3"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destinationDate</w:t>
            </w:r>
            <w:proofErr w:type="spellEnd"/>
            <w:r w:rsidRPr="002C7A78">
              <w:rPr>
                <w:sz w:val="24"/>
                <w:lang w:val="en-US"/>
              </w:rPr>
              <w:t>": "2021-01-16T21:05:00",</w:t>
            </w:r>
          </w:p>
          <w:p w14:paraId="75FE5735"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destinationEmail</w:t>
            </w:r>
            <w:proofErr w:type="spellEnd"/>
            <w:r w:rsidRPr="002C7A78">
              <w:rPr>
                <w:sz w:val="24"/>
                <w:lang w:val="en-US"/>
              </w:rPr>
              <w:t>": "r.pattinson@planfact.io",</w:t>
            </w:r>
          </w:p>
          <w:p w14:paraId="3964942D" w14:textId="77777777" w:rsidR="00FA2C17" w:rsidRPr="002C7A78" w:rsidRDefault="00FA2C17" w:rsidP="00CA25EA">
            <w:pPr>
              <w:spacing w:line="240" w:lineRule="auto"/>
              <w:ind w:firstLine="0"/>
              <w:jc w:val="left"/>
              <w:rPr>
                <w:sz w:val="24"/>
                <w:lang w:val="en-US"/>
              </w:rPr>
            </w:pPr>
            <w:r w:rsidRPr="002C7A78">
              <w:rPr>
                <w:sz w:val="24"/>
                <w:lang w:val="en-US"/>
              </w:rPr>
              <w:t xml:space="preserve">      "size": 50,</w:t>
            </w:r>
          </w:p>
          <w:p w14:paraId="6295490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isScheduled</w:t>
            </w:r>
            <w:proofErr w:type="spellEnd"/>
            <w:r w:rsidRPr="002C7A78">
              <w:rPr>
                <w:sz w:val="24"/>
                <w:lang w:val="en-US"/>
              </w:rPr>
              <w:t>": false,</w:t>
            </w:r>
          </w:p>
          <w:p w14:paraId="141E9038"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scheduleDate</w:t>
            </w:r>
            <w:proofErr w:type="spellEnd"/>
            <w:r w:rsidRPr="002C7A78">
              <w:rPr>
                <w:sz w:val="24"/>
                <w:lang w:val="en-US"/>
              </w:rPr>
              <w:t>": null,</w:t>
            </w:r>
          </w:p>
          <w:p w14:paraId="738F7A8C"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isSent</w:t>
            </w:r>
            <w:proofErr w:type="spellEnd"/>
            <w:r w:rsidRPr="002C7A78">
              <w:rPr>
                <w:sz w:val="24"/>
                <w:lang w:val="en-US"/>
              </w:rPr>
              <w:t>": false,</w:t>
            </w:r>
          </w:p>
          <w:p w14:paraId="625D54A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deliveryQueueId</w:t>
            </w:r>
            <w:proofErr w:type="spellEnd"/>
            <w:r w:rsidRPr="002C7A78">
              <w:rPr>
                <w:sz w:val="24"/>
                <w:lang w:val="en-US"/>
              </w:rPr>
              <w:t>": 2,</w:t>
            </w:r>
          </w:p>
          <w:p w14:paraId="3184836C"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chosenDeliveryServiceId</w:t>
            </w:r>
            <w:proofErr w:type="spellEnd"/>
            <w:r w:rsidRPr="002C7A78">
              <w:rPr>
                <w:sz w:val="24"/>
                <w:lang w:val="en-US"/>
              </w:rPr>
              <w:t>": 3,</w:t>
            </w:r>
          </w:p>
          <w:p w14:paraId="43B2A565"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usedDeliveryServiceId</w:t>
            </w:r>
            <w:proofErr w:type="spellEnd"/>
            <w:r w:rsidRPr="002C7A78">
              <w:rPr>
                <w:sz w:val="24"/>
                <w:lang w:val="en-US"/>
              </w:rPr>
              <w:t>": null,</w:t>
            </w:r>
          </w:p>
          <w:p w14:paraId="377FE165"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deliveryStatus</w:t>
            </w:r>
            <w:proofErr w:type="spellEnd"/>
            <w:r w:rsidRPr="002C7A78">
              <w:rPr>
                <w:sz w:val="24"/>
                <w:lang w:val="en-US"/>
              </w:rPr>
              <w:t>": 1,</w:t>
            </w:r>
          </w:p>
          <w:p w14:paraId="3FF6A107"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userId</w:t>
            </w:r>
            <w:proofErr w:type="spellEnd"/>
            <w:r w:rsidRPr="002C7A78">
              <w:rPr>
                <w:sz w:val="24"/>
                <w:lang w:val="en-US"/>
              </w:rPr>
              <w:t>": 4</w:t>
            </w:r>
          </w:p>
          <w:p w14:paraId="738C725D" w14:textId="77777777" w:rsidR="00FA2C17" w:rsidRPr="002C7A78" w:rsidRDefault="00FA2C17" w:rsidP="00CA25EA">
            <w:pPr>
              <w:spacing w:line="240" w:lineRule="auto"/>
              <w:ind w:firstLine="0"/>
              <w:jc w:val="left"/>
              <w:rPr>
                <w:sz w:val="24"/>
                <w:lang w:val="en-US"/>
              </w:rPr>
            </w:pPr>
            <w:r w:rsidRPr="002C7A78">
              <w:rPr>
                <w:sz w:val="24"/>
                <w:lang w:val="en-US"/>
              </w:rPr>
              <w:t>}</w:t>
            </w:r>
          </w:p>
        </w:tc>
        <w:tc>
          <w:tcPr>
            <w:tcW w:w="1837" w:type="dxa"/>
          </w:tcPr>
          <w:p w14:paraId="6E0C5E68" w14:textId="77777777" w:rsidR="00FA2C17" w:rsidRPr="002C7A78" w:rsidRDefault="00FA2C17" w:rsidP="00CA25EA">
            <w:pPr>
              <w:spacing w:line="240" w:lineRule="auto"/>
              <w:ind w:firstLine="0"/>
              <w:jc w:val="center"/>
              <w:rPr>
                <w:lang w:val="en-US"/>
              </w:rPr>
            </w:pPr>
            <w:r>
              <w:t>Да</w:t>
            </w:r>
          </w:p>
        </w:tc>
      </w:tr>
      <w:tr w:rsidR="00FA2C17" w:rsidRPr="002C7A78" w14:paraId="311C7ED4" w14:textId="77777777" w:rsidTr="00261161">
        <w:tc>
          <w:tcPr>
            <w:tcW w:w="1008" w:type="dxa"/>
          </w:tcPr>
          <w:p w14:paraId="5AFA24E2" w14:textId="77777777" w:rsidR="00FA2C17" w:rsidRDefault="00FA2C17" w:rsidP="00CA25EA">
            <w:pPr>
              <w:ind w:firstLine="0"/>
              <w:jc w:val="center"/>
            </w:pPr>
            <w:r>
              <w:t>2</w:t>
            </w:r>
          </w:p>
        </w:tc>
        <w:tc>
          <w:tcPr>
            <w:tcW w:w="1539" w:type="dxa"/>
          </w:tcPr>
          <w:p w14:paraId="4965D53B" w14:textId="77777777" w:rsidR="00FA2C17" w:rsidRPr="00F255FF" w:rsidRDefault="00FA2C17" w:rsidP="00CA25EA">
            <w:pPr>
              <w:ind w:firstLine="0"/>
              <w:jc w:val="left"/>
            </w:pPr>
            <w:r w:rsidRPr="00C34277">
              <w:t>Запрос</w:t>
            </w:r>
            <w:r w:rsidRPr="00F255FF">
              <w:t xml:space="preserve">: </w:t>
            </w:r>
            <w:r w:rsidRPr="00C34277">
              <w:rPr>
                <w:lang w:val="en-US"/>
              </w:rPr>
              <w:t>POST</w:t>
            </w:r>
            <w:r w:rsidRPr="00F255FF">
              <w:t xml:space="preserve"> </w:t>
            </w:r>
            <w:hyperlink r:id="rId18" w:history="1">
              <w:r w:rsidRPr="00C34277">
                <w:rPr>
                  <w:rStyle w:val="a9"/>
                  <w:lang w:val="en-US"/>
                </w:rPr>
                <w:t>https</w:t>
              </w:r>
              <w:r w:rsidRPr="00F255FF">
                <w:rPr>
                  <w:rStyle w:val="a9"/>
                </w:rPr>
                <w:t>://</w:t>
              </w:r>
              <w:r w:rsidRPr="00C34277">
                <w:rPr>
                  <w:rStyle w:val="a9"/>
                  <w:lang w:val="en-US"/>
                </w:rPr>
                <w:t>local</w:t>
              </w:r>
              <w:r w:rsidRPr="00C34277">
                <w:rPr>
                  <w:rStyle w:val="a9"/>
                  <w:lang w:val="en-US"/>
                </w:rPr>
                <w:lastRenderedPageBreak/>
                <w:t>host</w:t>
              </w:r>
              <w:r w:rsidRPr="00F255FF">
                <w:rPr>
                  <w:rStyle w:val="a9"/>
                </w:rPr>
                <w:t>:44306/</w:t>
              </w:r>
              <w:proofErr w:type="spellStart"/>
              <w:r w:rsidRPr="00C34277">
                <w:rPr>
                  <w:rStyle w:val="a9"/>
                  <w:lang w:val="en-US"/>
                </w:rPr>
                <w:t>api</w:t>
              </w:r>
              <w:proofErr w:type="spellEnd"/>
              <w:r w:rsidRPr="00F255FF">
                <w:rPr>
                  <w:rStyle w:val="a9"/>
                </w:rPr>
                <w:t>/</w:t>
              </w:r>
              <w:proofErr w:type="spellStart"/>
              <w:r w:rsidRPr="00C34277">
                <w:rPr>
                  <w:rStyle w:val="a9"/>
                  <w:lang w:val="en-US"/>
                </w:rPr>
                <w:t>auth</w:t>
              </w:r>
              <w:proofErr w:type="spellEnd"/>
              <w:r w:rsidRPr="00F255FF">
                <w:rPr>
                  <w:rStyle w:val="a9"/>
                </w:rPr>
                <w:t>/</w:t>
              </w:r>
              <w:r w:rsidRPr="00C34277">
                <w:rPr>
                  <w:rStyle w:val="a9"/>
                  <w:lang w:val="en-US"/>
                </w:rPr>
                <w:t>sign</w:t>
              </w:r>
              <w:r w:rsidRPr="00F255FF">
                <w:rPr>
                  <w:rStyle w:val="a9"/>
                </w:rPr>
                <w:t>-</w:t>
              </w:r>
              <w:r w:rsidRPr="00C34277">
                <w:rPr>
                  <w:rStyle w:val="a9"/>
                  <w:lang w:val="en-US"/>
                </w:rPr>
                <w:t>in</w:t>
              </w:r>
            </w:hyperlink>
          </w:p>
          <w:p w14:paraId="62B21E2F" w14:textId="77777777" w:rsidR="00FA2C17" w:rsidRPr="00C34277" w:rsidRDefault="00FA2C17" w:rsidP="00CA25EA">
            <w:pPr>
              <w:ind w:firstLine="0"/>
              <w:jc w:val="left"/>
              <w:rPr>
                <w:lang w:val="en-US"/>
              </w:rPr>
            </w:pPr>
            <w:r w:rsidRPr="00C34277">
              <w:rPr>
                <w:lang w:val="en-US"/>
              </w:rPr>
              <w:t>Body:</w:t>
            </w:r>
          </w:p>
          <w:p w14:paraId="663CE489" w14:textId="77777777" w:rsidR="00FA2C17" w:rsidRPr="00C34277" w:rsidRDefault="00FA2C17" w:rsidP="00CA25EA">
            <w:pPr>
              <w:spacing w:line="240" w:lineRule="auto"/>
              <w:ind w:firstLine="0"/>
              <w:jc w:val="left"/>
              <w:rPr>
                <w:sz w:val="24"/>
                <w:lang w:val="en-US"/>
              </w:rPr>
            </w:pPr>
            <w:r w:rsidRPr="00C34277">
              <w:rPr>
                <w:sz w:val="24"/>
                <w:lang w:val="en-US"/>
              </w:rPr>
              <w:t>{</w:t>
            </w:r>
          </w:p>
          <w:p w14:paraId="49185873" w14:textId="77777777" w:rsidR="00FA2C17" w:rsidRPr="00C34277" w:rsidRDefault="00FA2C17" w:rsidP="00CA25EA">
            <w:pPr>
              <w:spacing w:line="240" w:lineRule="auto"/>
              <w:ind w:firstLine="0"/>
              <w:jc w:val="left"/>
              <w:rPr>
                <w:sz w:val="24"/>
                <w:lang w:val="en-US"/>
              </w:rPr>
            </w:pPr>
            <w:r w:rsidRPr="00C34277">
              <w:rPr>
                <w:sz w:val="24"/>
                <w:lang w:val="en-US"/>
              </w:rPr>
              <w:t xml:space="preserve">    "email": "r0bari@yandex.ru",</w:t>
            </w:r>
          </w:p>
          <w:p w14:paraId="46061735" w14:textId="77777777" w:rsidR="00FA2C17" w:rsidRPr="00C34277" w:rsidRDefault="00FA2C17" w:rsidP="00CA25EA">
            <w:pPr>
              <w:spacing w:line="240" w:lineRule="auto"/>
              <w:ind w:firstLine="0"/>
              <w:jc w:val="left"/>
              <w:rPr>
                <w:sz w:val="24"/>
                <w:lang w:val="en-US"/>
              </w:rPr>
            </w:pPr>
            <w:r w:rsidRPr="00C34277">
              <w:rPr>
                <w:sz w:val="24"/>
                <w:lang w:val="en-US"/>
              </w:rPr>
              <w:t xml:space="preserve">    "password": "Eviguf@77"</w:t>
            </w:r>
          </w:p>
          <w:p w14:paraId="72B52784" w14:textId="77777777" w:rsidR="00FA2C17" w:rsidRPr="00C34277" w:rsidRDefault="00FA2C17" w:rsidP="00CA25EA">
            <w:pPr>
              <w:spacing w:line="240" w:lineRule="auto"/>
              <w:ind w:firstLine="0"/>
              <w:jc w:val="left"/>
              <w:rPr>
                <w:lang w:val="en-US"/>
              </w:rPr>
            </w:pPr>
            <w:r w:rsidRPr="00C34277">
              <w:rPr>
                <w:sz w:val="24"/>
                <w:lang w:val="en-US"/>
              </w:rPr>
              <w:t>}</w:t>
            </w:r>
          </w:p>
        </w:tc>
        <w:tc>
          <w:tcPr>
            <w:tcW w:w="4961" w:type="dxa"/>
          </w:tcPr>
          <w:p w14:paraId="2AB9D5EF" w14:textId="77777777" w:rsidR="00FA2C17" w:rsidRPr="002C7A78" w:rsidRDefault="00FA2C17" w:rsidP="00CA25EA">
            <w:pPr>
              <w:spacing w:line="240" w:lineRule="auto"/>
              <w:ind w:firstLine="0"/>
              <w:jc w:val="left"/>
              <w:rPr>
                <w:sz w:val="24"/>
                <w:lang w:val="en-US"/>
              </w:rPr>
            </w:pPr>
            <w:r w:rsidRPr="002C7A78">
              <w:rPr>
                <w:sz w:val="24"/>
                <w:lang w:val="en-US"/>
              </w:rPr>
              <w:lastRenderedPageBreak/>
              <w:t>{</w:t>
            </w:r>
          </w:p>
          <w:p w14:paraId="365109B7" w14:textId="77777777" w:rsidR="00FA2C17" w:rsidRPr="002C7A78" w:rsidRDefault="00FA2C17" w:rsidP="00CA25EA">
            <w:pPr>
              <w:spacing w:line="240" w:lineRule="auto"/>
              <w:ind w:firstLine="0"/>
              <w:jc w:val="left"/>
              <w:rPr>
                <w:sz w:val="24"/>
                <w:lang w:val="en-US"/>
              </w:rPr>
            </w:pPr>
            <w:r w:rsidRPr="002C7A78">
              <w:rPr>
                <w:sz w:val="24"/>
                <w:lang w:val="en-US"/>
              </w:rPr>
              <w:t xml:space="preserve">    "data": {</w:t>
            </w:r>
          </w:p>
          <w:p w14:paraId="5DEE8DCA"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userId</w:t>
            </w:r>
            <w:proofErr w:type="spellEnd"/>
            <w:r w:rsidRPr="002C7A78">
              <w:rPr>
                <w:sz w:val="24"/>
                <w:lang w:val="en-US"/>
              </w:rPr>
              <w:t>": 4,</w:t>
            </w:r>
          </w:p>
          <w:p w14:paraId="23C27632"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userName</w:t>
            </w:r>
            <w:proofErr w:type="spellEnd"/>
            <w:r w:rsidRPr="002C7A78">
              <w:rPr>
                <w:sz w:val="24"/>
                <w:lang w:val="en-US"/>
              </w:rPr>
              <w:t>": "Evgeny Sukharev",</w:t>
            </w:r>
          </w:p>
          <w:p w14:paraId="763D20A5" w14:textId="77777777" w:rsidR="00FA2C17" w:rsidRPr="002C7A78" w:rsidRDefault="00FA2C17" w:rsidP="00CA25EA">
            <w:pPr>
              <w:spacing w:line="240" w:lineRule="auto"/>
              <w:ind w:firstLine="0"/>
              <w:jc w:val="left"/>
              <w:rPr>
                <w:sz w:val="24"/>
                <w:lang w:val="en-US"/>
              </w:rPr>
            </w:pPr>
            <w:r w:rsidRPr="002C7A78">
              <w:rPr>
                <w:sz w:val="24"/>
                <w:lang w:val="en-US"/>
              </w:rPr>
              <w:t xml:space="preserve">        "email": "r0bari@yandex.ru",</w:t>
            </w:r>
          </w:p>
          <w:p w14:paraId="221A5AE5"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isActive</w:t>
            </w:r>
            <w:proofErr w:type="spellEnd"/>
            <w:r w:rsidRPr="002C7A78">
              <w:rPr>
                <w:sz w:val="24"/>
                <w:lang w:val="en-US"/>
              </w:rPr>
              <w:t>": true,</w:t>
            </w:r>
          </w:p>
          <w:p w14:paraId="681DCDE5" w14:textId="77777777" w:rsidR="00FA2C17" w:rsidRPr="002C7A78" w:rsidRDefault="00FA2C17" w:rsidP="00CA25EA">
            <w:pPr>
              <w:spacing w:line="240" w:lineRule="auto"/>
              <w:ind w:firstLine="0"/>
              <w:jc w:val="left"/>
              <w:rPr>
                <w:sz w:val="24"/>
                <w:lang w:val="en-US"/>
              </w:rPr>
            </w:pPr>
            <w:r w:rsidRPr="002C7A78">
              <w:rPr>
                <w:sz w:val="24"/>
                <w:lang w:val="en-US"/>
              </w:rPr>
              <w:lastRenderedPageBreak/>
              <w:t xml:space="preserve">        "role": 2</w:t>
            </w:r>
          </w:p>
          <w:p w14:paraId="5A70A7B3"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2EDE723E"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isSuccess</w:t>
            </w:r>
            <w:proofErr w:type="spellEnd"/>
            <w:r w:rsidRPr="002C7A78">
              <w:rPr>
                <w:sz w:val="24"/>
                <w:lang w:val="en-US"/>
              </w:rPr>
              <w:t>": true,</w:t>
            </w:r>
          </w:p>
          <w:p w14:paraId="26D183CD"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errorMessage</w:t>
            </w:r>
            <w:proofErr w:type="spellEnd"/>
            <w:r w:rsidRPr="002C7A78">
              <w:rPr>
                <w:sz w:val="24"/>
                <w:lang w:val="en-US"/>
              </w:rPr>
              <w:t>": null</w:t>
            </w:r>
          </w:p>
          <w:p w14:paraId="4EBA09B1" w14:textId="77777777" w:rsidR="00FA2C17" w:rsidRPr="002C7A78" w:rsidRDefault="00FA2C17" w:rsidP="00CA25EA">
            <w:pPr>
              <w:spacing w:line="240" w:lineRule="auto"/>
              <w:ind w:firstLine="0"/>
              <w:jc w:val="left"/>
              <w:rPr>
                <w:sz w:val="24"/>
                <w:lang w:val="en-US"/>
              </w:rPr>
            </w:pPr>
            <w:r w:rsidRPr="002C7A78">
              <w:rPr>
                <w:sz w:val="24"/>
                <w:lang w:val="en-US"/>
              </w:rPr>
              <w:t>}</w:t>
            </w:r>
          </w:p>
        </w:tc>
        <w:tc>
          <w:tcPr>
            <w:tcW w:w="1837" w:type="dxa"/>
          </w:tcPr>
          <w:p w14:paraId="5212AA4F" w14:textId="77777777" w:rsidR="00FA2C17" w:rsidRPr="002C7A78" w:rsidRDefault="00FA2C17" w:rsidP="00CA25EA">
            <w:pPr>
              <w:ind w:firstLine="0"/>
              <w:jc w:val="center"/>
            </w:pPr>
            <w:r>
              <w:lastRenderedPageBreak/>
              <w:t>Да</w:t>
            </w:r>
          </w:p>
        </w:tc>
      </w:tr>
      <w:tr w:rsidR="00FA2C17" w14:paraId="7DE22F86" w14:textId="77777777" w:rsidTr="00261161">
        <w:tc>
          <w:tcPr>
            <w:tcW w:w="1008" w:type="dxa"/>
          </w:tcPr>
          <w:p w14:paraId="2D3A5499" w14:textId="77777777" w:rsidR="00FA2C17" w:rsidRDefault="00FA2C17" w:rsidP="00CA25EA">
            <w:pPr>
              <w:ind w:firstLine="0"/>
              <w:jc w:val="center"/>
            </w:pPr>
            <w:r>
              <w:t>3</w:t>
            </w:r>
          </w:p>
        </w:tc>
        <w:tc>
          <w:tcPr>
            <w:tcW w:w="1539" w:type="dxa"/>
          </w:tcPr>
          <w:p w14:paraId="31CC334C" w14:textId="77777777" w:rsidR="00FA2C17" w:rsidRPr="00C34277" w:rsidRDefault="00FA2C17" w:rsidP="00CA25EA">
            <w:pPr>
              <w:ind w:firstLine="0"/>
              <w:jc w:val="left"/>
            </w:pPr>
            <w:r w:rsidRPr="00C34277">
              <w:t xml:space="preserve">Запрос: </w:t>
            </w:r>
            <w:r w:rsidRPr="00C34277">
              <w:rPr>
                <w:lang w:val="en-US"/>
              </w:rPr>
              <w:t>GET</w:t>
            </w:r>
            <w:r w:rsidRPr="00C34277">
              <w:t xml:space="preserve"> </w:t>
            </w:r>
            <w:hyperlink r:id="rId19" w:history="1">
              <w:r w:rsidRPr="00C34277">
                <w:rPr>
                  <w:rStyle w:val="a9"/>
                </w:rPr>
                <w:t>https://localhost:44306/api/contacts/3</w:t>
              </w:r>
            </w:hyperlink>
          </w:p>
        </w:tc>
        <w:tc>
          <w:tcPr>
            <w:tcW w:w="4961" w:type="dxa"/>
          </w:tcPr>
          <w:p w14:paraId="01D8A98E" w14:textId="77777777" w:rsidR="00FA2C17" w:rsidRPr="002C7A78" w:rsidRDefault="00FA2C17" w:rsidP="00CA25EA">
            <w:pPr>
              <w:spacing w:line="240" w:lineRule="auto"/>
              <w:ind w:firstLine="0"/>
              <w:jc w:val="left"/>
              <w:rPr>
                <w:sz w:val="24"/>
                <w:lang w:val="en-US"/>
              </w:rPr>
            </w:pPr>
            <w:r w:rsidRPr="002C7A78">
              <w:rPr>
                <w:sz w:val="24"/>
                <w:lang w:val="en-US"/>
              </w:rPr>
              <w:t>{</w:t>
            </w:r>
          </w:p>
          <w:p w14:paraId="6FED4FE0" w14:textId="77777777" w:rsidR="00FA2C17" w:rsidRPr="002C7A78" w:rsidRDefault="00FA2C17" w:rsidP="00CA25EA">
            <w:pPr>
              <w:spacing w:line="240" w:lineRule="auto"/>
              <w:ind w:firstLine="0"/>
              <w:jc w:val="left"/>
              <w:rPr>
                <w:sz w:val="24"/>
                <w:lang w:val="en-US"/>
              </w:rPr>
            </w:pPr>
            <w:r w:rsidRPr="002C7A78">
              <w:rPr>
                <w:sz w:val="24"/>
                <w:lang w:val="en-US"/>
              </w:rPr>
              <w:t xml:space="preserve">    "data": {</w:t>
            </w:r>
          </w:p>
          <w:p w14:paraId="7E1E336B" w14:textId="77777777" w:rsidR="00FA2C17" w:rsidRPr="002C7A78" w:rsidRDefault="00FA2C17" w:rsidP="00CA25EA">
            <w:pPr>
              <w:spacing w:line="240" w:lineRule="auto"/>
              <w:ind w:firstLine="0"/>
              <w:jc w:val="left"/>
              <w:rPr>
                <w:sz w:val="24"/>
                <w:lang w:val="en-US"/>
              </w:rPr>
            </w:pPr>
            <w:r w:rsidRPr="002C7A78">
              <w:rPr>
                <w:sz w:val="24"/>
                <w:lang w:val="en-US"/>
              </w:rPr>
              <w:t xml:space="preserve">        "user": {</w:t>
            </w:r>
          </w:p>
          <w:p w14:paraId="67A78821"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userId</w:t>
            </w:r>
            <w:proofErr w:type="spellEnd"/>
            <w:r w:rsidRPr="002C7A78">
              <w:rPr>
                <w:sz w:val="24"/>
                <w:lang w:val="en-US"/>
              </w:rPr>
              <w:t>": 4,</w:t>
            </w:r>
          </w:p>
          <w:p w14:paraId="211E485C"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userName</w:t>
            </w:r>
            <w:proofErr w:type="spellEnd"/>
            <w:r w:rsidRPr="002C7A78">
              <w:rPr>
                <w:sz w:val="24"/>
                <w:lang w:val="en-US"/>
              </w:rPr>
              <w:t>": "Evgeny Sukharev",</w:t>
            </w:r>
          </w:p>
          <w:p w14:paraId="21CABA41" w14:textId="77777777" w:rsidR="00FA2C17" w:rsidRPr="002C7A78" w:rsidRDefault="00FA2C17" w:rsidP="00CA25EA">
            <w:pPr>
              <w:spacing w:line="240" w:lineRule="auto"/>
              <w:ind w:firstLine="0"/>
              <w:jc w:val="left"/>
              <w:rPr>
                <w:sz w:val="24"/>
                <w:lang w:val="en-US"/>
              </w:rPr>
            </w:pPr>
            <w:r w:rsidRPr="002C7A78">
              <w:rPr>
                <w:sz w:val="24"/>
                <w:lang w:val="en-US"/>
              </w:rPr>
              <w:t xml:space="preserve">            "email": "r0bari@yandex.ru",</w:t>
            </w:r>
          </w:p>
          <w:p w14:paraId="7958185E"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isActive</w:t>
            </w:r>
            <w:proofErr w:type="spellEnd"/>
            <w:r w:rsidRPr="002C7A78">
              <w:rPr>
                <w:sz w:val="24"/>
                <w:lang w:val="en-US"/>
              </w:rPr>
              <w:t>": true,</w:t>
            </w:r>
          </w:p>
          <w:p w14:paraId="43ABB64D" w14:textId="77777777" w:rsidR="00FA2C17" w:rsidRPr="002C7A78" w:rsidRDefault="00FA2C17" w:rsidP="00CA25EA">
            <w:pPr>
              <w:spacing w:line="240" w:lineRule="auto"/>
              <w:ind w:firstLine="0"/>
              <w:jc w:val="left"/>
              <w:rPr>
                <w:sz w:val="24"/>
                <w:lang w:val="en-US"/>
              </w:rPr>
            </w:pPr>
            <w:r w:rsidRPr="002C7A78">
              <w:rPr>
                <w:sz w:val="24"/>
                <w:lang w:val="en-US"/>
              </w:rPr>
              <w:t xml:space="preserve">            "role": 2</w:t>
            </w:r>
          </w:p>
          <w:p w14:paraId="2D7D6E08"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3FF2FC60"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contactId</w:t>
            </w:r>
            <w:proofErr w:type="spellEnd"/>
            <w:r w:rsidRPr="002C7A78">
              <w:rPr>
                <w:sz w:val="24"/>
                <w:lang w:val="en-US"/>
              </w:rPr>
              <w:t>": 3,</w:t>
            </w:r>
          </w:p>
          <w:p w14:paraId="67C8D60D"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userId</w:t>
            </w:r>
            <w:proofErr w:type="spellEnd"/>
            <w:r w:rsidRPr="002C7A78">
              <w:rPr>
                <w:sz w:val="24"/>
                <w:lang w:val="en-US"/>
              </w:rPr>
              <w:t>": 4,</w:t>
            </w:r>
          </w:p>
          <w:p w14:paraId="1EC88F22"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contactEmail</w:t>
            </w:r>
            <w:proofErr w:type="spellEnd"/>
            <w:r w:rsidRPr="002C7A78">
              <w:rPr>
                <w:sz w:val="24"/>
                <w:lang w:val="en-US"/>
              </w:rPr>
              <w:t>": "maxonfjvipon@yandex.ru",</w:t>
            </w:r>
          </w:p>
          <w:p w14:paraId="0F27E019"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contactName</w:t>
            </w:r>
            <w:proofErr w:type="spellEnd"/>
            <w:r w:rsidRPr="002C7A78">
              <w:rPr>
                <w:sz w:val="24"/>
                <w:lang w:val="en-US"/>
              </w:rPr>
              <w:t>": "</w:t>
            </w:r>
            <w:r w:rsidRPr="002C7A78">
              <w:rPr>
                <w:sz w:val="24"/>
              </w:rPr>
              <w:t>Максим</w:t>
            </w:r>
            <w:r w:rsidRPr="002C7A78">
              <w:rPr>
                <w:sz w:val="24"/>
                <w:lang w:val="en-US"/>
              </w:rPr>
              <w:t xml:space="preserve"> </w:t>
            </w:r>
            <w:proofErr w:type="spellStart"/>
            <w:r w:rsidRPr="002C7A78">
              <w:rPr>
                <w:sz w:val="24"/>
              </w:rPr>
              <w:t>Трунников</w:t>
            </w:r>
            <w:proofErr w:type="spellEnd"/>
            <w:r w:rsidRPr="002C7A78">
              <w:rPr>
                <w:sz w:val="24"/>
                <w:lang w:val="en-US"/>
              </w:rPr>
              <w:t>"</w:t>
            </w:r>
          </w:p>
          <w:p w14:paraId="07CCE345"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
          <w:p w14:paraId="5A378CC8" w14:textId="77777777" w:rsidR="00FA2C17" w:rsidRPr="002C7A78" w:rsidRDefault="00FA2C17" w:rsidP="00CA25EA">
            <w:pPr>
              <w:spacing w:line="240" w:lineRule="auto"/>
              <w:ind w:firstLine="0"/>
              <w:jc w:val="left"/>
              <w:rPr>
                <w:sz w:val="24"/>
                <w:lang w:val="en-US"/>
              </w:rPr>
            </w:pPr>
            <w:r w:rsidRPr="002C7A78">
              <w:rPr>
                <w:sz w:val="24"/>
                <w:lang w:val="en-US"/>
              </w:rPr>
              <w:t xml:space="preserve">    "</w:t>
            </w:r>
            <w:proofErr w:type="spellStart"/>
            <w:r w:rsidRPr="002C7A78">
              <w:rPr>
                <w:sz w:val="24"/>
                <w:lang w:val="en-US"/>
              </w:rPr>
              <w:t>isSuccess</w:t>
            </w:r>
            <w:proofErr w:type="spellEnd"/>
            <w:r w:rsidRPr="002C7A78">
              <w:rPr>
                <w:sz w:val="24"/>
                <w:lang w:val="en-US"/>
              </w:rPr>
              <w:t>": true,</w:t>
            </w:r>
          </w:p>
          <w:p w14:paraId="2020AFC5" w14:textId="77777777" w:rsidR="00FA2C17" w:rsidRPr="002C7A78" w:rsidRDefault="00FA2C17" w:rsidP="00CA25EA">
            <w:pPr>
              <w:spacing w:line="240" w:lineRule="auto"/>
              <w:ind w:firstLine="0"/>
              <w:jc w:val="left"/>
              <w:rPr>
                <w:sz w:val="24"/>
              </w:rPr>
            </w:pPr>
            <w:r w:rsidRPr="002C7A78">
              <w:rPr>
                <w:sz w:val="24"/>
                <w:lang w:val="en-US"/>
              </w:rPr>
              <w:t xml:space="preserve">    </w:t>
            </w:r>
            <w:r w:rsidRPr="002C7A78">
              <w:rPr>
                <w:sz w:val="24"/>
              </w:rPr>
              <w:t>"</w:t>
            </w:r>
            <w:proofErr w:type="spellStart"/>
            <w:r w:rsidRPr="002C7A78">
              <w:rPr>
                <w:sz w:val="24"/>
              </w:rPr>
              <w:t>errorMessage</w:t>
            </w:r>
            <w:proofErr w:type="spellEnd"/>
            <w:r w:rsidRPr="002C7A78">
              <w:rPr>
                <w:sz w:val="24"/>
              </w:rPr>
              <w:t xml:space="preserve">": </w:t>
            </w:r>
            <w:proofErr w:type="spellStart"/>
            <w:r w:rsidRPr="002C7A78">
              <w:rPr>
                <w:sz w:val="24"/>
              </w:rPr>
              <w:t>null</w:t>
            </w:r>
            <w:proofErr w:type="spellEnd"/>
          </w:p>
          <w:p w14:paraId="2103ED9D" w14:textId="77777777" w:rsidR="00FA2C17" w:rsidRPr="002C7A78" w:rsidRDefault="00FA2C17" w:rsidP="00CA25EA">
            <w:pPr>
              <w:spacing w:line="240" w:lineRule="auto"/>
              <w:ind w:firstLine="0"/>
              <w:jc w:val="left"/>
              <w:rPr>
                <w:sz w:val="24"/>
              </w:rPr>
            </w:pPr>
            <w:r w:rsidRPr="002C7A78">
              <w:rPr>
                <w:sz w:val="24"/>
              </w:rPr>
              <w:t>}</w:t>
            </w:r>
          </w:p>
        </w:tc>
        <w:tc>
          <w:tcPr>
            <w:tcW w:w="1837" w:type="dxa"/>
          </w:tcPr>
          <w:p w14:paraId="2EBF59BB" w14:textId="77777777" w:rsidR="00FA2C17" w:rsidRDefault="00FA2C17" w:rsidP="00CA25EA">
            <w:pPr>
              <w:ind w:firstLine="0"/>
              <w:jc w:val="center"/>
            </w:pPr>
            <w:r>
              <w:t>Да</w:t>
            </w:r>
          </w:p>
        </w:tc>
      </w:tr>
    </w:tbl>
    <w:p w14:paraId="69462AA7" w14:textId="77777777" w:rsidR="00FA2C17" w:rsidRPr="00305B80" w:rsidRDefault="00FA2C17" w:rsidP="00FA2C17">
      <w:pPr>
        <w:jc w:val="right"/>
      </w:pPr>
    </w:p>
    <w:p w14:paraId="43DF35FD" w14:textId="77777777" w:rsidR="00FA2C17" w:rsidRDefault="00FA2C17" w:rsidP="008D2DF0">
      <w:pPr>
        <w:pStyle w:val="2"/>
        <w:numPr>
          <w:ilvl w:val="1"/>
          <w:numId w:val="22"/>
        </w:numPr>
      </w:pPr>
      <w:bookmarkStart w:id="133" w:name="_Toc68303861"/>
      <w:r w:rsidRPr="00520CCA">
        <w:t>Модульное</w:t>
      </w:r>
      <w:r>
        <w:t xml:space="preserve"> тестирование</w:t>
      </w:r>
      <w:bookmarkEnd w:id="133"/>
    </w:p>
    <w:p w14:paraId="65270546" w14:textId="205DD5D6" w:rsidR="00FA2C17" w:rsidRDefault="00FA2C17" w:rsidP="00FA2C17">
      <w:r>
        <w:t xml:space="preserve">Модульное тестирование, или юнит-тестирование (англ. </w:t>
      </w:r>
      <w:proofErr w:type="spellStart"/>
      <w:r>
        <w:t>unit</w:t>
      </w:r>
      <w:proofErr w:type="spellEnd"/>
      <w:r>
        <w:t xml:space="preserve"> </w:t>
      </w:r>
      <w:proofErr w:type="spellStart"/>
      <w:r>
        <w:t>testing</w:t>
      </w:r>
      <w:proofErr w:type="spellEnd"/>
      <w:r>
        <w:t>) — процесс в программировании, позволяющий проверить на корректность отдельные модули исходного кода программы</w:t>
      </w:r>
      <w:r w:rsidR="00FE6103">
        <w:t xml:space="preserve"> </w:t>
      </w:r>
      <w:r w:rsidR="00152960">
        <w:t>[1</w:t>
      </w:r>
      <w:r w:rsidR="009C521A" w:rsidRPr="009C521A">
        <w:t>3</w:t>
      </w:r>
      <w:r w:rsidRPr="00A467AC">
        <w:t>]</w:t>
      </w:r>
      <w:r>
        <w:t>.</w:t>
      </w:r>
    </w:p>
    <w:p w14:paraId="25022A85" w14:textId="77777777" w:rsidR="00FA2C17" w:rsidRDefault="00FA2C17" w:rsidP="00FA2C17">
      <w: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14:paraId="5F25ECDB" w14:textId="0FF905CF" w:rsidR="00FA2C17" w:rsidRDefault="00FA2C17" w:rsidP="00FA2C17">
      <w:r>
        <w:lastRenderedPageBreak/>
        <w:t xml:space="preserve">В рамках модульного тестирования созданы новые проекты </w:t>
      </w:r>
      <w:proofErr w:type="spellStart"/>
      <w:r>
        <w:rPr>
          <w:lang w:val="en-US"/>
        </w:rPr>
        <w:t>DeliveryRely</w:t>
      </w:r>
      <w:proofErr w:type="spellEnd"/>
      <w:r w:rsidRPr="00A25F99">
        <w:t>.</w:t>
      </w:r>
      <w:proofErr w:type="spellStart"/>
      <w:r>
        <w:rPr>
          <w:lang w:val="en-US"/>
        </w:rPr>
        <w:t>ServiceLayer</w:t>
      </w:r>
      <w:proofErr w:type="spellEnd"/>
      <w:r>
        <w:t>.</w:t>
      </w:r>
      <w:r>
        <w:rPr>
          <w:lang w:val="en-US"/>
        </w:rPr>
        <w:t>Tests</w:t>
      </w:r>
      <w:r w:rsidRPr="00A25F99">
        <w:t xml:space="preserve"> </w:t>
      </w:r>
      <w:r>
        <w:t xml:space="preserve">и </w:t>
      </w:r>
      <w:proofErr w:type="spellStart"/>
      <w:r>
        <w:rPr>
          <w:lang w:val="en-US"/>
        </w:rPr>
        <w:t>DeliveryRely</w:t>
      </w:r>
      <w:proofErr w:type="spellEnd"/>
      <w:r w:rsidRPr="00A25F99">
        <w:t>.</w:t>
      </w:r>
      <w:r>
        <w:rPr>
          <w:lang w:val="en-US"/>
        </w:rPr>
        <w:t>Domain</w:t>
      </w:r>
      <w:r>
        <w:t>.</w:t>
      </w:r>
      <w:r>
        <w:rPr>
          <w:lang w:val="en-US"/>
        </w:rPr>
        <w:t>Tests</w:t>
      </w:r>
      <w:r>
        <w:t>.</w:t>
      </w:r>
    </w:p>
    <w:p w14:paraId="4CFC84C5" w14:textId="4E46C718" w:rsidR="00FA2C17" w:rsidRDefault="00FA2C17" w:rsidP="00FA2C17">
      <w:r>
        <w:t>В</w:t>
      </w:r>
      <w:r w:rsidRPr="000D1A57">
        <w:t xml:space="preserve"> </w:t>
      </w:r>
      <w:r>
        <w:t>проекте</w:t>
      </w:r>
      <w:r w:rsidRPr="000D1A57">
        <w:t xml:space="preserve"> </w:t>
      </w:r>
      <w:r>
        <w:rPr>
          <w:lang w:val="en-US"/>
        </w:rPr>
        <w:t>Delivery</w:t>
      </w:r>
      <w:r w:rsidRPr="000D1A57">
        <w:t>.</w:t>
      </w:r>
      <w:r>
        <w:rPr>
          <w:lang w:val="en-US"/>
        </w:rPr>
        <w:t>Domain</w:t>
      </w:r>
      <w:r w:rsidRPr="000D1A57">
        <w:t>.</w:t>
      </w:r>
      <w:proofErr w:type="spellStart"/>
      <w:r>
        <w:rPr>
          <w:lang w:val="en-US"/>
        </w:rPr>
        <w:t>ServiceLayer</w:t>
      </w:r>
      <w:proofErr w:type="spellEnd"/>
      <w:r w:rsidRPr="000D1A57">
        <w:t>.</w:t>
      </w:r>
      <w:r>
        <w:rPr>
          <w:lang w:val="en-US"/>
        </w:rPr>
        <w:t>Tests</w:t>
      </w:r>
      <w:r w:rsidRPr="000D1A57">
        <w:t xml:space="preserve"> </w:t>
      </w:r>
      <w:r>
        <w:t xml:space="preserve">содержатся тесты для методов класса </w:t>
      </w:r>
      <w:r>
        <w:rPr>
          <w:lang w:val="en-US"/>
        </w:rPr>
        <w:t>Hash</w:t>
      </w:r>
      <w:r>
        <w:t xml:space="preserve"> и других вспомогательных классов, таких как </w:t>
      </w:r>
      <w:proofErr w:type="spellStart"/>
      <w:r>
        <w:rPr>
          <w:lang w:val="en-US"/>
        </w:rPr>
        <w:t>AutoMapper</w:t>
      </w:r>
      <w:proofErr w:type="spellEnd"/>
      <w:r w:rsidRPr="000D1A57">
        <w:t>.</w:t>
      </w:r>
      <w:r>
        <w:t xml:space="preserve"> Пример модульного теста из данного проекта представлен в листинге </w:t>
      </w:r>
      <w:r w:rsidR="001523AC">
        <w:t>6.</w:t>
      </w:r>
      <w:r>
        <w:t>1.</w:t>
      </w:r>
    </w:p>
    <w:p w14:paraId="0E7E5309" w14:textId="09D8BDD3" w:rsidR="00FA2C17" w:rsidRDefault="00FA2C17" w:rsidP="00FA2C17">
      <w:pPr>
        <w:jc w:val="right"/>
      </w:pPr>
      <w:r>
        <w:t xml:space="preserve">Листинг </w:t>
      </w:r>
      <w:r w:rsidR="001523AC">
        <w:t>6</w:t>
      </w:r>
      <w:r>
        <w:t xml:space="preserve">.1. Модульный тест механизма </w:t>
      </w:r>
      <w:proofErr w:type="spellStart"/>
      <w:r>
        <w:t>хэширования</w:t>
      </w:r>
      <w:proofErr w:type="spellEnd"/>
    </w:p>
    <w:tbl>
      <w:tblPr>
        <w:tblStyle w:val="af6"/>
        <w:tblW w:w="9634" w:type="dxa"/>
        <w:tblInd w:w="0" w:type="dxa"/>
        <w:tblLook w:val="04A0" w:firstRow="1" w:lastRow="0" w:firstColumn="1" w:lastColumn="0" w:noHBand="0" w:noVBand="1"/>
      </w:tblPr>
      <w:tblGrid>
        <w:gridCol w:w="9634"/>
      </w:tblGrid>
      <w:tr w:rsidR="00FA2C17" w14:paraId="142D67FD" w14:textId="77777777" w:rsidTr="00264C78">
        <w:tc>
          <w:tcPr>
            <w:tcW w:w="9634" w:type="dxa"/>
          </w:tcPr>
          <w:p w14:paraId="1F442F1A"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FF"/>
                <w:sz w:val="19"/>
                <w:szCs w:val="19"/>
                <w:lang w:val="en-US"/>
              </w:rPr>
              <w:t>using</w:t>
            </w: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Microsoft.VisualStudio.TestTools.UnitTesting</w:t>
            </w:r>
            <w:proofErr w:type="spellEnd"/>
            <w:r w:rsidRPr="009B622F">
              <w:rPr>
                <w:rFonts w:ascii="Consolas" w:hAnsi="Consolas" w:cs="Consolas"/>
                <w:color w:val="000000"/>
                <w:sz w:val="19"/>
                <w:szCs w:val="19"/>
                <w:lang w:val="en-US"/>
              </w:rPr>
              <w:t>;</w:t>
            </w:r>
          </w:p>
          <w:p w14:paraId="15CFC014"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p>
          <w:p w14:paraId="5E088B9E"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FF"/>
                <w:sz w:val="19"/>
                <w:szCs w:val="19"/>
                <w:lang w:val="en-US"/>
              </w:rPr>
              <w:t>namespace</w:t>
            </w: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DeliveryRely.ServiceLayer.Tests</w:t>
            </w:r>
            <w:proofErr w:type="spellEnd"/>
          </w:p>
          <w:p w14:paraId="08E109C3"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w:t>
            </w:r>
          </w:p>
          <w:p w14:paraId="3C403DC1"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TestClass</w:t>
            </w:r>
            <w:proofErr w:type="spellEnd"/>
            <w:r w:rsidRPr="009B622F">
              <w:rPr>
                <w:rFonts w:ascii="Consolas" w:hAnsi="Consolas" w:cs="Consolas"/>
                <w:color w:val="000000"/>
                <w:sz w:val="19"/>
                <w:szCs w:val="19"/>
                <w:lang w:val="en-US"/>
              </w:rPr>
              <w:t>]</w:t>
            </w:r>
          </w:p>
          <w:p w14:paraId="078DECA2"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public</w:t>
            </w: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class</w:t>
            </w:r>
            <w:r w:rsidRPr="009B622F">
              <w:rPr>
                <w:rFonts w:ascii="Consolas" w:hAnsi="Consolas" w:cs="Consolas"/>
                <w:color w:val="000000"/>
                <w:sz w:val="19"/>
                <w:szCs w:val="19"/>
                <w:lang w:val="en-US"/>
              </w:rPr>
              <w:t xml:space="preserve"> </w:t>
            </w:r>
            <w:r w:rsidRPr="009B622F">
              <w:rPr>
                <w:rFonts w:ascii="Consolas" w:hAnsi="Consolas" w:cs="Consolas"/>
                <w:color w:val="2B91AF"/>
                <w:sz w:val="19"/>
                <w:szCs w:val="19"/>
                <w:lang w:val="en-US"/>
              </w:rPr>
              <w:t>HashSHA512Tests</w:t>
            </w:r>
          </w:p>
          <w:p w14:paraId="6ABBBC52"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p>
          <w:p w14:paraId="3F347BD7"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TestMethod</w:t>
            </w:r>
            <w:proofErr w:type="spellEnd"/>
            <w:r w:rsidRPr="009B622F">
              <w:rPr>
                <w:rFonts w:ascii="Consolas" w:hAnsi="Consolas" w:cs="Consolas"/>
                <w:color w:val="000000"/>
                <w:sz w:val="19"/>
                <w:szCs w:val="19"/>
                <w:lang w:val="en-US"/>
              </w:rPr>
              <w:t>]</w:t>
            </w:r>
          </w:p>
          <w:p w14:paraId="5B7FD014"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public</w:t>
            </w: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void</w:t>
            </w: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MakeHashTest</w:t>
            </w:r>
            <w:proofErr w:type="spellEnd"/>
            <w:r w:rsidRPr="009B622F">
              <w:rPr>
                <w:rFonts w:ascii="Consolas" w:hAnsi="Consolas" w:cs="Consolas"/>
                <w:color w:val="000000"/>
                <w:sz w:val="19"/>
                <w:szCs w:val="19"/>
                <w:lang w:val="en-US"/>
              </w:rPr>
              <w:t>()</w:t>
            </w:r>
          </w:p>
          <w:p w14:paraId="515E7B76"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p>
          <w:p w14:paraId="30B342CC"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string</w:t>
            </w:r>
            <w:r w:rsidRPr="009B622F">
              <w:rPr>
                <w:rFonts w:ascii="Consolas" w:hAnsi="Consolas" w:cs="Consolas"/>
                <w:color w:val="000000"/>
                <w:sz w:val="19"/>
                <w:szCs w:val="19"/>
                <w:lang w:val="en-US"/>
              </w:rPr>
              <w:t xml:space="preserve"> password = </w:t>
            </w:r>
            <w:r w:rsidRPr="009B622F">
              <w:rPr>
                <w:rFonts w:ascii="Consolas" w:hAnsi="Consolas" w:cs="Consolas"/>
                <w:color w:val="A31515"/>
                <w:sz w:val="19"/>
                <w:szCs w:val="19"/>
                <w:lang w:val="en-US"/>
              </w:rPr>
              <w:t>"Eviguf@77"</w:t>
            </w:r>
            <w:r w:rsidRPr="009B622F">
              <w:rPr>
                <w:rFonts w:ascii="Consolas" w:hAnsi="Consolas" w:cs="Consolas"/>
                <w:color w:val="000000"/>
                <w:sz w:val="19"/>
                <w:szCs w:val="19"/>
                <w:lang w:val="en-US"/>
              </w:rPr>
              <w:t>;</w:t>
            </w:r>
          </w:p>
          <w:p w14:paraId="68165949"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string</w:t>
            </w: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passwordHash</w:t>
            </w:r>
            <w:proofErr w:type="spellEnd"/>
            <w:r w:rsidRPr="009B622F">
              <w:rPr>
                <w:rFonts w:ascii="Consolas" w:hAnsi="Consolas" w:cs="Consolas"/>
                <w:color w:val="000000"/>
                <w:sz w:val="19"/>
                <w:szCs w:val="19"/>
                <w:lang w:val="en-US"/>
              </w:rPr>
              <w:t xml:space="preserve"> = </w:t>
            </w:r>
            <w:r w:rsidRPr="009B622F">
              <w:rPr>
                <w:rFonts w:ascii="Consolas" w:hAnsi="Consolas" w:cs="Consolas"/>
                <w:color w:val="A31515"/>
                <w:sz w:val="19"/>
                <w:szCs w:val="19"/>
                <w:lang w:val="en-US"/>
              </w:rPr>
              <w:t>"dba23bd80b85edfd9ea2f28e4cc4bb953"</w:t>
            </w:r>
            <w:r w:rsidRPr="009B622F">
              <w:rPr>
                <w:rFonts w:ascii="Consolas" w:hAnsi="Consolas" w:cs="Consolas"/>
                <w:color w:val="000000"/>
                <w:sz w:val="19"/>
                <w:szCs w:val="19"/>
                <w:lang w:val="en-US"/>
              </w:rPr>
              <w:t xml:space="preserve"> +</w:t>
            </w:r>
          </w:p>
          <w:p w14:paraId="3C6C22CE"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A31515"/>
                <w:sz w:val="19"/>
                <w:szCs w:val="19"/>
                <w:lang w:val="en-US"/>
              </w:rPr>
              <w:t>"86df6b0183567ca3179cb156120f5c4"</w:t>
            </w:r>
            <w:r w:rsidRPr="009B622F">
              <w:rPr>
                <w:rFonts w:ascii="Consolas" w:hAnsi="Consolas" w:cs="Consolas"/>
                <w:color w:val="000000"/>
                <w:sz w:val="19"/>
                <w:szCs w:val="19"/>
                <w:lang w:val="en-US"/>
              </w:rPr>
              <w:t xml:space="preserve"> +</w:t>
            </w:r>
          </w:p>
          <w:p w14:paraId="1B801826"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A31515"/>
                <w:sz w:val="19"/>
                <w:szCs w:val="19"/>
                <w:lang w:val="en-US"/>
              </w:rPr>
              <w:t>"0312fae40f7ad74431ca921ce4c2c27"</w:t>
            </w:r>
            <w:r w:rsidRPr="009B622F">
              <w:rPr>
                <w:rFonts w:ascii="Consolas" w:hAnsi="Consolas" w:cs="Consolas"/>
                <w:color w:val="000000"/>
                <w:sz w:val="19"/>
                <w:szCs w:val="19"/>
                <w:lang w:val="en-US"/>
              </w:rPr>
              <w:t xml:space="preserve"> +</w:t>
            </w:r>
          </w:p>
          <w:p w14:paraId="1C2B1F15"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A31515"/>
                <w:sz w:val="19"/>
                <w:szCs w:val="19"/>
                <w:lang w:val="en-US"/>
              </w:rPr>
              <w:t>"d4c92b604051bf090947649801dc54e5e"</w:t>
            </w:r>
            <w:r w:rsidRPr="009B622F">
              <w:rPr>
                <w:rFonts w:ascii="Consolas" w:hAnsi="Consolas" w:cs="Consolas"/>
                <w:color w:val="000000"/>
                <w:sz w:val="19"/>
                <w:szCs w:val="19"/>
                <w:lang w:val="en-US"/>
              </w:rPr>
              <w:t>;</w:t>
            </w:r>
          </w:p>
          <w:p w14:paraId="3D5421BA" w14:textId="77777777" w:rsidR="00FA2C17" w:rsidRPr="009B622F"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9B622F">
              <w:rPr>
                <w:rFonts w:ascii="Consolas" w:hAnsi="Consolas" w:cs="Consolas"/>
                <w:color w:val="000000"/>
                <w:sz w:val="19"/>
                <w:szCs w:val="19"/>
                <w:lang w:val="en-US"/>
              </w:rPr>
              <w:t xml:space="preserve">            </w:t>
            </w:r>
            <w:r w:rsidRPr="009B622F">
              <w:rPr>
                <w:rFonts w:ascii="Consolas" w:hAnsi="Consolas" w:cs="Consolas"/>
                <w:color w:val="0000FF"/>
                <w:sz w:val="19"/>
                <w:szCs w:val="19"/>
                <w:lang w:val="en-US"/>
              </w:rPr>
              <w:t>string</w:t>
            </w:r>
            <w:r w:rsidRPr="009B622F">
              <w:rPr>
                <w:rFonts w:ascii="Consolas" w:hAnsi="Consolas" w:cs="Consolas"/>
                <w:color w:val="000000"/>
                <w:sz w:val="19"/>
                <w:szCs w:val="19"/>
                <w:lang w:val="en-US"/>
              </w:rPr>
              <w:t xml:space="preserve"> </w:t>
            </w:r>
            <w:proofErr w:type="spellStart"/>
            <w:r w:rsidRPr="009B622F">
              <w:rPr>
                <w:rFonts w:ascii="Consolas" w:hAnsi="Consolas" w:cs="Consolas"/>
                <w:color w:val="000000"/>
                <w:sz w:val="19"/>
                <w:szCs w:val="19"/>
                <w:lang w:val="en-US"/>
              </w:rPr>
              <w:t>actualPasswordHash</w:t>
            </w:r>
            <w:proofErr w:type="spellEnd"/>
            <w:r w:rsidRPr="009B622F">
              <w:rPr>
                <w:rFonts w:ascii="Consolas" w:hAnsi="Consolas" w:cs="Consolas"/>
                <w:color w:val="000000"/>
                <w:sz w:val="19"/>
                <w:szCs w:val="19"/>
                <w:lang w:val="en-US"/>
              </w:rPr>
              <w:t xml:space="preserve"> = </w:t>
            </w:r>
            <w:r w:rsidRPr="009B622F">
              <w:rPr>
                <w:rFonts w:ascii="Consolas" w:hAnsi="Consolas" w:cs="Consolas"/>
                <w:color w:val="0000FF"/>
                <w:sz w:val="19"/>
                <w:szCs w:val="19"/>
                <w:lang w:val="en-US"/>
              </w:rPr>
              <w:t>new</w:t>
            </w:r>
            <w:r w:rsidRPr="009B622F">
              <w:rPr>
                <w:rFonts w:ascii="Consolas" w:hAnsi="Consolas" w:cs="Consolas"/>
                <w:color w:val="000000"/>
                <w:sz w:val="19"/>
                <w:szCs w:val="19"/>
                <w:lang w:val="en-US"/>
              </w:rPr>
              <w:t xml:space="preserve"> HashSHA512().</w:t>
            </w:r>
            <w:proofErr w:type="spellStart"/>
            <w:r w:rsidRPr="009B622F">
              <w:rPr>
                <w:rFonts w:ascii="Consolas" w:hAnsi="Consolas" w:cs="Consolas"/>
                <w:color w:val="000000"/>
                <w:sz w:val="19"/>
                <w:szCs w:val="19"/>
                <w:lang w:val="en-US"/>
              </w:rPr>
              <w:t>MakeHash</w:t>
            </w:r>
            <w:proofErr w:type="spellEnd"/>
            <w:r w:rsidRPr="009B622F">
              <w:rPr>
                <w:rFonts w:ascii="Consolas" w:hAnsi="Consolas" w:cs="Consolas"/>
                <w:color w:val="000000"/>
                <w:sz w:val="19"/>
                <w:szCs w:val="19"/>
                <w:lang w:val="en-US"/>
              </w:rPr>
              <w:t>(password);</w:t>
            </w:r>
          </w:p>
          <w:p w14:paraId="5F9E9FC8"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sidRPr="009B622F">
              <w:rPr>
                <w:rFonts w:ascii="Consolas" w:hAnsi="Consolas" w:cs="Consolas"/>
                <w:color w:val="000000"/>
                <w:sz w:val="19"/>
                <w:szCs w:val="19"/>
                <w:lang w:val="en-US"/>
              </w:rPr>
              <w:t xml:space="preserve">            </w:t>
            </w:r>
            <w:proofErr w:type="spellStart"/>
            <w:r>
              <w:rPr>
                <w:rFonts w:ascii="Consolas" w:hAnsi="Consolas" w:cs="Consolas"/>
                <w:color w:val="000000"/>
                <w:sz w:val="19"/>
                <w:szCs w:val="19"/>
              </w:rPr>
              <w:t>Assert.Equals</w:t>
            </w:r>
            <w:proofErr w:type="spellEnd"/>
            <w:r>
              <w:rPr>
                <w:rFonts w:ascii="Consolas" w:hAnsi="Consolas" w:cs="Consolas"/>
                <w:color w:val="000000"/>
                <w:sz w:val="19"/>
                <w:szCs w:val="19"/>
              </w:rPr>
              <w:t>(</w:t>
            </w:r>
            <w:proofErr w:type="spellStart"/>
            <w:r>
              <w:rPr>
                <w:rFonts w:ascii="Consolas" w:hAnsi="Consolas" w:cs="Consolas"/>
                <w:color w:val="000000"/>
                <w:sz w:val="19"/>
                <w:szCs w:val="19"/>
              </w:rPr>
              <w:t>passwordHash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actualPasswordHash</w:t>
            </w:r>
            <w:proofErr w:type="spellEnd"/>
            <w:r>
              <w:rPr>
                <w:rFonts w:ascii="Consolas" w:hAnsi="Consolas" w:cs="Consolas"/>
                <w:color w:val="000000"/>
                <w:sz w:val="19"/>
                <w:szCs w:val="19"/>
              </w:rPr>
              <w:t>);</w:t>
            </w:r>
          </w:p>
          <w:p w14:paraId="636492DF"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4635F56"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4D366B" w14:textId="77777777" w:rsidR="00FA2C17" w:rsidRDefault="00FA2C17" w:rsidP="00CA25EA">
            <w:pPr>
              <w:autoSpaceDE w:val="0"/>
              <w:autoSpaceDN w:val="0"/>
              <w:adjustRightInd w:val="0"/>
              <w:spacing w:line="240" w:lineRule="auto"/>
              <w:ind w:firstLine="0"/>
              <w:jc w:val="left"/>
            </w:pPr>
            <w:r>
              <w:rPr>
                <w:rFonts w:ascii="Consolas" w:hAnsi="Consolas" w:cs="Consolas"/>
                <w:color w:val="000000"/>
                <w:sz w:val="19"/>
                <w:szCs w:val="19"/>
              </w:rPr>
              <w:t>}</w:t>
            </w:r>
          </w:p>
        </w:tc>
      </w:tr>
    </w:tbl>
    <w:p w14:paraId="2CFB0278" w14:textId="77777777" w:rsidR="00FA2C17" w:rsidRPr="000D1A57" w:rsidRDefault="00FA2C17" w:rsidP="00FA2C17"/>
    <w:p w14:paraId="349A79DB" w14:textId="104B6B36" w:rsidR="00FA2C17" w:rsidRDefault="00FA2C17" w:rsidP="00FA2C17">
      <w:r>
        <w:t xml:space="preserve">В проекте </w:t>
      </w:r>
      <w:proofErr w:type="spellStart"/>
      <w:r>
        <w:rPr>
          <w:lang w:val="en-US"/>
        </w:rPr>
        <w:t>DeliveryRely</w:t>
      </w:r>
      <w:proofErr w:type="spellEnd"/>
      <w:r w:rsidRPr="00305B80">
        <w:t>.</w:t>
      </w:r>
      <w:r>
        <w:rPr>
          <w:lang w:val="en-US"/>
        </w:rPr>
        <w:t>Domain</w:t>
      </w:r>
      <w:r w:rsidRPr="00305B80">
        <w:t>.</w:t>
      </w:r>
      <w:r>
        <w:rPr>
          <w:lang w:val="en-US"/>
        </w:rPr>
        <w:t>Tests</w:t>
      </w:r>
      <w:r w:rsidRPr="00305B80">
        <w:t xml:space="preserve"> </w:t>
      </w:r>
      <w:r>
        <w:t xml:space="preserve">содержатся тесты для методов получения (методы </w:t>
      </w:r>
      <w:r>
        <w:rPr>
          <w:lang w:val="en-US"/>
        </w:rPr>
        <w:t>Get</w:t>
      </w:r>
      <w:r>
        <w:t>…</w:t>
      </w:r>
      <w:r w:rsidRPr="000D1A57">
        <w:t>)</w:t>
      </w:r>
      <w:r>
        <w:t>, добавления</w:t>
      </w:r>
      <w:r w:rsidRPr="000D1A57">
        <w:t xml:space="preserve"> (</w:t>
      </w:r>
      <w:r>
        <w:t xml:space="preserve">методы </w:t>
      </w:r>
      <w:r>
        <w:rPr>
          <w:lang w:val="en-US"/>
        </w:rPr>
        <w:t>Insert</w:t>
      </w:r>
      <w:r>
        <w:t>…</w:t>
      </w:r>
      <w:r w:rsidRPr="000D1A57">
        <w:t>)</w:t>
      </w:r>
      <w:r>
        <w:t xml:space="preserve">, изменения </w:t>
      </w:r>
      <w:r w:rsidRPr="000D1A57">
        <w:t>(</w:t>
      </w:r>
      <w:r>
        <w:t xml:space="preserve">методы </w:t>
      </w:r>
      <w:r>
        <w:rPr>
          <w:lang w:val="en-US"/>
        </w:rPr>
        <w:t>Update</w:t>
      </w:r>
      <w:r>
        <w:t>…</w:t>
      </w:r>
      <w:r w:rsidRPr="000D1A57">
        <w:t xml:space="preserve">) </w:t>
      </w:r>
      <w:r>
        <w:t xml:space="preserve">и удаления </w:t>
      </w:r>
      <w:r w:rsidRPr="000D1A57">
        <w:t>(</w:t>
      </w:r>
      <w:r>
        <w:t xml:space="preserve">методы </w:t>
      </w:r>
      <w:r>
        <w:rPr>
          <w:lang w:val="en-US"/>
        </w:rPr>
        <w:t>Delete</w:t>
      </w:r>
      <w:r>
        <w:t>…</w:t>
      </w:r>
      <w:r w:rsidRPr="000D1A57">
        <w:t xml:space="preserve">) </w:t>
      </w:r>
      <w:r>
        <w:t xml:space="preserve">класса </w:t>
      </w:r>
      <w:proofErr w:type="spellStart"/>
      <w:r>
        <w:rPr>
          <w:lang w:val="en-US"/>
        </w:rPr>
        <w:t>EFRepository</w:t>
      </w:r>
      <w:proofErr w:type="spellEnd"/>
      <w:r w:rsidRPr="00305B80">
        <w:t>.</w:t>
      </w:r>
      <w:r>
        <w:t xml:space="preserve"> Пример теста представлен в листинге </w:t>
      </w:r>
      <w:r w:rsidR="001523AC">
        <w:t>6.</w:t>
      </w:r>
      <w:r w:rsidRPr="000D1A57">
        <w:t>2</w:t>
      </w:r>
      <w:r>
        <w:t>.</w:t>
      </w:r>
    </w:p>
    <w:p w14:paraId="25418C3E" w14:textId="77777777" w:rsidR="00FA2C17" w:rsidRDefault="00FA2C17" w:rsidP="00FA2C17">
      <w:pPr>
        <w:spacing w:after="160" w:line="259" w:lineRule="auto"/>
        <w:ind w:firstLine="0"/>
        <w:jc w:val="left"/>
      </w:pPr>
      <w:r>
        <w:br w:type="page"/>
      </w:r>
    </w:p>
    <w:p w14:paraId="5EADFD83" w14:textId="77777777" w:rsidR="00FA2C17" w:rsidRDefault="00FA2C17" w:rsidP="00FA2C17"/>
    <w:p w14:paraId="53E3865F" w14:textId="408391FF" w:rsidR="00FA2C17" w:rsidRPr="003975A7" w:rsidRDefault="00FA2C17" w:rsidP="00FA2C17">
      <w:pPr>
        <w:jc w:val="right"/>
      </w:pPr>
      <w:r>
        <w:t>Листинг</w:t>
      </w:r>
      <w:r w:rsidRPr="003975A7">
        <w:rPr>
          <w:lang w:val="en-US"/>
        </w:rPr>
        <w:t xml:space="preserve"> </w:t>
      </w:r>
      <w:r w:rsidR="001523AC">
        <w:t>6</w:t>
      </w:r>
      <w:r>
        <w:t>.</w:t>
      </w:r>
      <w:r w:rsidRPr="003975A7">
        <w:rPr>
          <w:lang w:val="en-US"/>
        </w:rPr>
        <w:t xml:space="preserve">2. </w:t>
      </w:r>
      <w:r>
        <w:t>Модульный тест контактов</w:t>
      </w:r>
    </w:p>
    <w:tbl>
      <w:tblPr>
        <w:tblStyle w:val="af6"/>
        <w:tblW w:w="9634" w:type="dxa"/>
        <w:tblInd w:w="0" w:type="dxa"/>
        <w:tblLook w:val="04A0" w:firstRow="1" w:lastRow="0" w:firstColumn="1" w:lastColumn="0" w:noHBand="0" w:noVBand="1"/>
      </w:tblPr>
      <w:tblGrid>
        <w:gridCol w:w="9634"/>
      </w:tblGrid>
      <w:tr w:rsidR="00FA2C17" w14:paraId="39129794" w14:textId="77777777" w:rsidTr="00264C78">
        <w:tc>
          <w:tcPr>
            <w:tcW w:w="9634" w:type="dxa"/>
          </w:tcPr>
          <w:p w14:paraId="5AA6C70C"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FF"/>
                <w:sz w:val="19"/>
                <w:szCs w:val="19"/>
                <w:lang w:val="en-US"/>
              </w:rPr>
              <w:t>using</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Domain.Models.Contacts</w:t>
            </w:r>
            <w:proofErr w:type="spellEnd"/>
            <w:r w:rsidRPr="003975A7">
              <w:rPr>
                <w:rFonts w:ascii="Consolas" w:hAnsi="Consolas" w:cs="Consolas"/>
                <w:color w:val="000000"/>
                <w:sz w:val="19"/>
                <w:szCs w:val="19"/>
                <w:lang w:val="en-US"/>
              </w:rPr>
              <w:t>;</w:t>
            </w:r>
          </w:p>
          <w:p w14:paraId="4B2EFDB6"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FF"/>
                <w:sz w:val="19"/>
                <w:szCs w:val="19"/>
                <w:lang w:val="en-US"/>
              </w:rPr>
              <w:t>using</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Domain.Models.Users</w:t>
            </w:r>
            <w:proofErr w:type="spellEnd"/>
            <w:r w:rsidRPr="003975A7">
              <w:rPr>
                <w:rFonts w:ascii="Consolas" w:hAnsi="Consolas" w:cs="Consolas"/>
                <w:color w:val="000000"/>
                <w:sz w:val="19"/>
                <w:szCs w:val="19"/>
                <w:lang w:val="en-US"/>
              </w:rPr>
              <w:t>;</w:t>
            </w:r>
          </w:p>
          <w:p w14:paraId="64C80D9A"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FF"/>
                <w:sz w:val="19"/>
                <w:szCs w:val="19"/>
                <w:lang w:val="en-US"/>
              </w:rPr>
              <w:t>using</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Microsoft.VisualStudio.TestTools.UnitTesting</w:t>
            </w:r>
            <w:proofErr w:type="spellEnd"/>
            <w:r w:rsidRPr="003975A7">
              <w:rPr>
                <w:rFonts w:ascii="Consolas" w:hAnsi="Consolas" w:cs="Consolas"/>
                <w:color w:val="000000"/>
                <w:sz w:val="19"/>
                <w:szCs w:val="19"/>
                <w:lang w:val="en-US"/>
              </w:rPr>
              <w:t>;</w:t>
            </w:r>
          </w:p>
          <w:p w14:paraId="69BEA8A8"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p>
          <w:p w14:paraId="52591B75"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FF"/>
                <w:sz w:val="19"/>
                <w:szCs w:val="19"/>
                <w:lang w:val="en-US"/>
              </w:rPr>
              <w:t>namespace</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DeliveryRely.Domain.Tests</w:t>
            </w:r>
            <w:proofErr w:type="spellEnd"/>
          </w:p>
          <w:p w14:paraId="3F7F3CF5"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w:t>
            </w:r>
          </w:p>
          <w:p w14:paraId="0F525A99"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TestClass</w:t>
            </w:r>
            <w:proofErr w:type="spellEnd"/>
            <w:r w:rsidRPr="003975A7">
              <w:rPr>
                <w:rFonts w:ascii="Consolas" w:hAnsi="Consolas" w:cs="Consolas"/>
                <w:color w:val="000000"/>
                <w:sz w:val="19"/>
                <w:szCs w:val="19"/>
                <w:lang w:val="en-US"/>
              </w:rPr>
              <w:t>]</w:t>
            </w:r>
          </w:p>
          <w:p w14:paraId="656A6005"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r w:rsidRPr="003975A7">
              <w:rPr>
                <w:rFonts w:ascii="Consolas" w:hAnsi="Consolas" w:cs="Consolas"/>
                <w:color w:val="0000FF"/>
                <w:sz w:val="19"/>
                <w:szCs w:val="19"/>
                <w:lang w:val="en-US"/>
              </w:rPr>
              <w:t>public</w:t>
            </w:r>
            <w:r w:rsidRPr="003975A7">
              <w:rPr>
                <w:rFonts w:ascii="Consolas" w:hAnsi="Consolas" w:cs="Consolas"/>
                <w:color w:val="000000"/>
                <w:sz w:val="19"/>
                <w:szCs w:val="19"/>
                <w:lang w:val="en-US"/>
              </w:rPr>
              <w:t xml:space="preserve"> </w:t>
            </w:r>
            <w:r w:rsidRPr="003975A7">
              <w:rPr>
                <w:rFonts w:ascii="Consolas" w:hAnsi="Consolas" w:cs="Consolas"/>
                <w:color w:val="0000FF"/>
                <w:sz w:val="19"/>
                <w:szCs w:val="19"/>
                <w:lang w:val="en-US"/>
              </w:rPr>
              <w:t>class</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2B91AF"/>
                <w:sz w:val="19"/>
                <w:szCs w:val="19"/>
                <w:lang w:val="en-US"/>
              </w:rPr>
              <w:t>ContactTest</w:t>
            </w:r>
            <w:proofErr w:type="spellEnd"/>
          </w:p>
          <w:p w14:paraId="3CF281C0"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3E6865BC"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TestMethod</w:t>
            </w:r>
            <w:proofErr w:type="spellEnd"/>
            <w:r w:rsidRPr="003975A7">
              <w:rPr>
                <w:rFonts w:ascii="Consolas" w:hAnsi="Consolas" w:cs="Consolas"/>
                <w:color w:val="000000"/>
                <w:sz w:val="19"/>
                <w:szCs w:val="19"/>
                <w:lang w:val="en-US"/>
              </w:rPr>
              <w:t>]</w:t>
            </w:r>
          </w:p>
          <w:p w14:paraId="4613C5F9"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r w:rsidRPr="003975A7">
              <w:rPr>
                <w:rFonts w:ascii="Consolas" w:hAnsi="Consolas" w:cs="Consolas"/>
                <w:color w:val="0000FF"/>
                <w:sz w:val="19"/>
                <w:szCs w:val="19"/>
                <w:lang w:val="en-US"/>
              </w:rPr>
              <w:t>public</w:t>
            </w:r>
            <w:r w:rsidRPr="003975A7">
              <w:rPr>
                <w:rFonts w:ascii="Consolas" w:hAnsi="Consolas" w:cs="Consolas"/>
                <w:color w:val="000000"/>
                <w:sz w:val="19"/>
                <w:szCs w:val="19"/>
                <w:lang w:val="en-US"/>
              </w:rPr>
              <w:t xml:space="preserve"> </w:t>
            </w:r>
            <w:r w:rsidRPr="003975A7">
              <w:rPr>
                <w:rFonts w:ascii="Consolas" w:hAnsi="Consolas" w:cs="Consolas"/>
                <w:color w:val="0000FF"/>
                <w:sz w:val="19"/>
                <w:szCs w:val="19"/>
                <w:lang w:val="en-US"/>
              </w:rPr>
              <w:t>void</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FieldsTest</w:t>
            </w:r>
            <w:proofErr w:type="spellEnd"/>
            <w:r w:rsidRPr="003975A7">
              <w:rPr>
                <w:rFonts w:ascii="Consolas" w:hAnsi="Consolas" w:cs="Consolas"/>
                <w:color w:val="000000"/>
                <w:sz w:val="19"/>
                <w:szCs w:val="19"/>
                <w:lang w:val="en-US"/>
              </w:rPr>
              <w:t>()</w:t>
            </w:r>
          </w:p>
          <w:p w14:paraId="7F9EB1C7"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061714B6"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FF"/>
                <w:sz w:val="19"/>
                <w:szCs w:val="19"/>
                <w:lang w:val="en-US"/>
              </w:rPr>
              <w:t>var</w:t>
            </w:r>
            <w:proofErr w:type="spellEnd"/>
            <w:r w:rsidRPr="003975A7">
              <w:rPr>
                <w:rFonts w:ascii="Consolas" w:hAnsi="Consolas" w:cs="Consolas"/>
                <w:color w:val="000000"/>
                <w:sz w:val="19"/>
                <w:szCs w:val="19"/>
                <w:lang w:val="en-US"/>
              </w:rPr>
              <w:t xml:space="preserve"> contact = </w:t>
            </w:r>
            <w:r w:rsidRPr="003975A7">
              <w:rPr>
                <w:rFonts w:ascii="Consolas" w:hAnsi="Consolas" w:cs="Consolas"/>
                <w:color w:val="0000FF"/>
                <w:sz w:val="19"/>
                <w:szCs w:val="19"/>
                <w:lang w:val="en-US"/>
              </w:rPr>
              <w:t>new</w:t>
            </w:r>
            <w:r w:rsidRPr="003975A7">
              <w:rPr>
                <w:rFonts w:ascii="Consolas" w:hAnsi="Consolas" w:cs="Consolas"/>
                <w:color w:val="000000"/>
                <w:sz w:val="19"/>
                <w:szCs w:val="19"/>
                <w:lang w:val="en-US"/>
              </w:rPr>
              <w:t xml:space="preserve"> Contact</w:t>
            </w:r>
          </w:p>
          <w:p w14:paraId="3E822F82"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23655A35"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ContactId</w:t>
            </w:r>
            <w:proofErr w:type="spellEnd"/>
            <w:r w:rsidRPr="003975A7">
              <w:rPr>
                <w:rFonts w:ascii="Consolas" w:hAnsi="Consolas" w:cs="Consolas"/>
                <w:color w:val="000000"/>
                <w:sz w:val="19"/>
                <w:szCs w:val="19"/>
                <w:lang w:val="en-US"/>
              </w:rPr>
              <w:t xml:space="preserve"> = 1,</w:t>
            </w:r>
          </w:p>
          <w:p w14:paraId="02425DC7"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ContactName</w:t>
            </w:r>
            <w:proofErr w:type="spellEnd"/>
            <w:r w:rsidRPr="003975A7">
              <w:rPr>
                <w:rFonts w:ascii="Consolas" w:hAnsi="Consolas" w:cs="Consolas"/>
                <w:color w:val="000000"/>
                <w:sz w:val="19"/>
                <w:szCs w:val="19"/>
                <w:lang w:val="en-US"/>
              </w:rPr>
              <w:t xml:space="preserve"> = </w:t>
            </w:r>
            <w:r w:rsidRPr="003975A7">
              <w:rPr>
                <w:rFonts w:ascii="Consolas" w:hAnsi="Consolas" w:cs="Consolas"/>
                <w:color w:val="A31515"/>
                <w:sz w:val="19"/>
                <w:szCs w:val="19"/>
                <w:lang w:val="en-US"/>
              </w:rPr>
              <w:t>"contact"</w:t>
            </w:r>
            <w:r w:rsidRPr="003975A7">
              <w:rPr>
                <w:rFonts w:ascii="Consolas" w:hAnsi="Consolas" w:cs="Consolas"/>
                <w:color w:val="000000"/>
                <w:sz w:val="19"/>
                <w:szCs w:val="19"/>
                <w:lang w:val="en-US"/>
              </w:rPr>
              <w:t>,</w:t>
            </w:r>
          </w:p>
          <w:p w14:paraId="47144973"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ContactEmail</w:t>
            </w:r>
            <w:proofErr w:type="spellEnd"/>
            <w:r w:rsidRPr="003975A7">
              <w:rPr>
                <w:rFonts w:ascii="Consolas" w:hAnsi="Consolas" w:cs="Consolas"/>
                <w:color w:val="000000"/>
                <w:sz w:val="19"/>
                <w:szCs w:val="19"/>
                <w:lang w:val="en-US"/>
              </w:rPr>
              <w:t xml:space="preserve"> = </w:t>
            </w:r>
            <w:r w:rsidRPr="003975A7">
              <w:rPr>
                <w:rFonts w:ascii="Consolas" w:hAnsi="Consolas" w:cs="Consolas"/>
                <w:color w:val="A31515"/>
                <w:sz w:val="19"/>
                <w:szCs w:val="19"/>
                <w:lang w:val="en-US"/>
              </w:rPr>
              <w:t>"contact@yandex.ru"</w:t>
            </w:r>
            <w:r w:rsidRPr="003975A7">
              <w:rPr>
                <w:rFonts w:ascii="Consolas" w:hAnsi="Consolas" w:cs="Consolas"/>
                <w:color w:val="000000"/>
                <w:sz w:val="19"/>
                <w:szCs w:val="19"/>
                <w:lang w:val="en-US"/>
              </w:rPr>
              <w:t>,</w:t>
            </w:r>
          </w:p>
          <w:p w14:paraId="7052966C"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UserId</w:t>
            </w:r>
            <w:proofErr w:type="spellEnd"/>
            <w:r w:rsidRPr="003975A7">
              <w:rPr>
                <w:rFonts w:ascii="Consolas" w:hAnsi="Consolas" w:cs="Consolas"/>
                <w:color w:val="000000"/>
                <w:sz w:val="19"/>
                <w:szCs w:val="19"/>
                <w:lang w:val="en-US"/>
              </w:rPr>
              <w:t xml:space="preserve"> = 4,</w:t>
            </w:r>
          </w:p>
          <w:p w14:paraId="2B618F51"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User = </w:t>
            </w:r>
            <w:r w:rsidRPr="003975A7">
              <w:rPr>
                <w:rFonts w:ascii="Consolas" w:hAnsi="Consolas" w:cs="Consolas"/>
                <w:color w:val="0000FF"/>
                <w:sz w:val="19"/>
                <w:szCs w:val="19"/>
                <w:lang w:val="en-US"/>
              </w:rPr>
              <w:t>new</w:t>
            </w:r>
            <w:r w:rsidRPr="003975A7">
              <w:rPr>
                <w:rFonts w:ascii="Consolas" w:hAnsi="Consolas" w:cs="Consolas"/>
                <w:color w:val="000000"/>
                <w:sz w:val="19"/>
                <w:szCs w:val="19"/>
                <w:lang w:val="en-US"/>
              </w:rPr>
              <w:t xml:space="preserve"> User</w:t>
            </w:r>
          </w:p>
          <w:p w14:paraId="58C3E76C"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6E9201A2"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Email = </w:t>
            </w:r>
            <w:r w:rsidRPr="003975A7">
              <w:rPr>
                <w:rFonts w:ascii="Consolas" w:hAnsi="Consolas" w:cs="Consolas"/>
                <w:color w:val="A31515"/>
                <w:sz w:val="19"/>
                <w:szCs w:val="19"/>
                <w:lang w:val="en-US"/>
              </w:rPr>
              <w:t>"user@yandex.ru"</w:t>
            </w:r>
          </w:p>
          <w:p w14:paraId="7255972A"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58951513"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
          <w:p w14:paraId="6A566C9E"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Assert.AreEqual</w:t>
            </w:r>
            <w:proofErr w:type="spellEnd"/>
            <w:r w:rsidRPr="003975A7">
              <w:rPr>
                <w:rFonts w:ascii="Consolas" w:hAnsi="Consolas" w:cs="Consolas"/>
                <w:color w:val="000000"/>
                <w:sz w:val="19"/>
                <w:szCs w:val="19"/>
                <w:lang w:val="en-US"/>
              </w:rPr>
              <w:t>(</w:t>
            </w:r>
            <w:r w:rsidRPr="003975A7">
              <w:rPr>
                <w:rFonts w:ascii="Consolas" w:hAnsi="Consolas" w:cs="Consolas"/>
                <w:color w:val="A31515"/>
                <w:sz w:val="19"/>
                <w:szCs w:val="19"/>
                <w:lang w:val="en-US"/>
              </w:rPr>
              <w:t>"contact"</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contact.ContactName</w:t>
            </w:r>
            <w:proofErr w:type="spellEnd"/>
            <w:r w:rsidRPr="003975A7">
              <w:rPr>
                <w:rFonts w:ascii="Consolas" w:hAnsi="Consolas" w:cs="Consolas"/>
                <w:color w:val="000000"/>
                <w:sz w:val="19"/>
                <w:szCs w:val="19"/>
                <w:lang w:val="en-US"/>
              </w:rPr>
              <w:t>);</w:t>
            </w:r>
          </w:p>
          <w:p w14:paraId="1091C6C3"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Assert.AreEqual</w:t>
            </w:r>
            <w:proofErr w:type="spellEnd"/>
            <w:r w:rsidRPr="003975A7">
              <w:rPr>
                <w:rFonts w:ascii="Consolas" w:hAnsi="Consolas" w:cs="Consolas"/>
                <w:color w:val="000000"/>
                <w:sz w:val="19"/>
                <w:szCs w:val="19"/>
                <w:lang w:val="en-US"/>
              </w:rPr>
              <w:t>(</w:t>
            </w:r>
            <w:r w:rsidRPr="003975A7">
              <w:rPr>
                <w:rFonts w:ascii="Consolas" w:hAnsi="Consolas" w:cs="Consolas"/>
                <w:color w:val="A31515"/>
                <w:sz w:val="19"/>
                <w:szCs w:val="19"/>
                <w:lang w:val="en-US"/>
              </w:rPr>
              <w:t>"contact@yandex.ru"</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contact.ContactEmail</w:t>
            </w:r>
            <w:proofErr w:type="spellEnd"/>
            <w:r w:rsidRPr="003975A7">
              <w:rPr>
                <w:rFonts w:ascii="Consolas" w:hAnsi="Consolas" w:cs="Consolas"/>
                <w:color w:val="000000"/>
                <w:sz w:val="19"/>
                <w:szCs w:val="19"/>
                <w:lang w:val="en-US"/>
              </w:rPr>
              <w:t>);</w:t>
            </w:r>
          </w:p>
          <w:p w14:paraId="4382E6C1"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Assert.AreEqual</w:t>
            </w:r>
            <w:proofErr w:type="spellEnd"/>
            <w:r w:rsidRPr="003975A7">
              <w:rPr>
                <w:rFonts w:ascii="Consolas" w:hAnsi="Consolas" w:cs="Consolas"/>
                <w:color w:val="000000"/>
                <w:sz w:val="19"/>
                <w:szCs w:val="19"/>
                <w:lang w:val="en-US"/>
              </w:rPr>
              <w:t xml:space="preserve">(4, </w:t>
            </w:r>
            <w:proofErr w:type="spellStart"/>
            <w:r w:rsidRPr="003975A7">
              <w:rPr>
                <w:rFonts w:ascii="Consolas" w:hAnsi="Consolas" w:cs="Consolas"/>
                <w:color w:val="000000"/>
                <w:sz w:val="19"/>
                <w:szCs w:val="19"/>
                <w:lang w:val="en-US"/>
              </w:rPr>
              <w:t>contact.UserId</w:t>
            </w:r>
            <w:proofErr w:type="spellEnd"/>
            <w:r w:rsidRPr="003975A7">
              <w:rPr>
                <w:rFonts w:ascii="Consolas" w:hAnsi="Consolas" w:cs="Consolas"/>
                <w:color w:val="000000"/>
                <w:sz w:val="19"/>
                <w:szCs w:val="19"/>
                <w:lang w:val="en-US"/>
              </w:rPr>
              <w:t>);</w:t>
            </w:r>
          </w:p>
          <w:p w14:paraId="0FDB51A2" w14:textId="77777777" w:rsidR="00FA2C17" w:rsidRPr="003975A7" w:rsidRDefault="00FA2C17" w:rsidP="00CA25EA">
            <w:pPr>
              <w:autoSpaceDE w:val="0"/>
              <w:autoSpaceDN w:val="0"/>
              <w:adjustRightInd w:val="0"/>
              <w:spacing w:line="240" w:lineRule="auto"/>
              <w:ind w:firstLine="0"/>
              <w:jc w:val="left"/>
              <w:rPr>
                <w:rFonts w:ascii="Consolas" w:hAnsi="Consolas" w:cs="Consolas"/>
                <w:color w:val="000000"/>
                <w:sz w:val="19"/>
                <w:szCs w:val="19"/>
                <w:lang w:val="en-US"/>
              </w:rPr>
            </w:pP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Assert.AreEqual</w:t>
            </w:r>
            <w:proofErr w:type="spellEnd"/>
            <w:r w:rsidRPr="003975A7">
              <w:rPr>
                <w:rFonts w:ascii="Consolas" w:hAnsi="Consolas" w:cs="Consolas"/>
                <w:color w:val="000000"/>
                <w:sz w:val="19"/>
                <w:szCs w:val="19"/>
                <w:lang w:val="en-US"/>
              </w:rPr>
              <w:t>(</w:t>
            </w:r>
            <w:r w:rsidRPr="003975A7">
              <w:rPr>
                <w:rFonts w:ascii="Consolas" w:hAnsi="Consolas" w:cs="Consolas"/>
                <w:color w:val="A31515"/>
                <w:sz w:val="19"/>
                <w:szCs w:val="19"/>
                <w:lang w:val="en-US"/>
              </w:rPr>
              <w:t>"user@yandex.ru"</w:t>
            </w:r>
            <w:r w:rsidRPr="003975A7">
              <w:rPr>
                <w:rFonts w:ascii="Consolas" w:hAnsi="Consolas" w:cs="Consolas"/>
                <w:color w:val="000000"/>
                <w:sz w:val="19"/>
                <w:szCs w:val="19"/>
                <w:lang w:val="en-US"/>
              </w:rPr>
              <w:t xml:space="preserve">, </w:t>
            </w:r>
            <w:proofErr w:type="spellStart"/>
            <w:r w:rsidRPr="003975A7">
              <w:rPr>
                <w:rFonts w:ascii="Consolas" w:hAnsi="Consolas" w:cs="Consolas"/>
                <w:color w:val="000000"/>
                <w:sz w:val="19"/>
                <w:szCs w:val="19"/>
                <w:lang w:val="en-US"/>
              </w:rPr>
              <w:t>contact.User.Email</w:t>
            </w:r>
            <w:proofErr w:type="spellEnd"/>
            <w:r w:rsidRPr="003975A7">
              <w:rPr>
                <w:rFonts w:ascii="Consolas" w:hAnsi="Consolas" w:cs="Consolas"/>
                <w:color w:val="000000"/>
                <w:sz w:val="19"/>
                <w:szCs w:val="19"/>
                <w:lang w:val="en-US"/>
              </w:rPr>
              <w:t>);</w:t>
            </w:r>
          </w:p>
          <w:p w14:paraId="6BD76D52"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sidRPr="003975A7">
              <w:rPr>
                <w:rFonts w:ascii="Consolas" w:hAnsi="Consolas" w:cs="Consolas"/>
                <w:color w:val="000000"/>
                <w:sz w:val="19"/>
                <w:szCs w:val="19"/>
                <w:lang w:val="en-US"/>
              </w:rPr>
              <w:t xml:space="preserve">        </w:t>
            </w:r>
            <w:r>
              <w:rPr>
                <w:rFonts w:ascii="Consolas" w:hAnsi="Consolas" w:cs="Consolas"/>
                <w:color w:val="000000"/>
                <w:sz w:val="19"/>
                <w:szCs w:val="19"/>
              </w:rPr>
              <w:t>}</w:t>
            </w:r>
          </w:p>
          <w:p w14:paraId="4289C8D7"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AEAC93B" w14:textId="77777777" w:rsidR="00FA2C17" w:rsidRDefault="00FA2C17" w:rsidP="00CA25E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C36B034" w14:textId="77777777" w:rsidR="00FA2C17" w:rsidRDefault="00FA2C17" w:rsidP="00CA25EA">
            <w:pPr>
              <w:ind w:firstLine="0"/>
              <w:rPr>
                <w:lang w:val="en-US"/>
              </w:rPr>
            </w:pPr>
          </w:p>
        </w:tc>
      </w:tr>
    </w:tbl>
    <w:p w14:paraId="194DD6B2" w14:textId="77777777" w:rsidR="00FA2C17" w:rsidRPr="009B622F" w:rsidRDefault="00FA2C17" w:rsidP="00FA2C17">
      <w:pPr>
        <w:rPr>
          <w:lang w:val="en-US"/>
        </w:rPr>
      </w:pPr>
    </w:p>
    <w:p w14:paraId="5A321A8B" w14:textId="71120DC0" w:rsidR="00FA2C17" w:rsidRDefault="00FA2C17" w:rsidP="008D2DF0">
      <w:pPr>
        <w:pStyle w:val="2"/>
        <w:numPr>
          <w:ilvl w:val="1"/>
          <w:numId w:val="22"/>
        </w:numPr>
      </w:pPr>
      <w:bookmarkStart w:id="134" w:name="_Toc68303862"/>
      <w:r>
        <w:t>Кросс</w:t>
      </w:r>
      <w:r w:rsidR="00EE489C">
        <w:t>-</w:t>
      </w:r>
      <w:proofErr w:type="spellStart"/>
      <w:r>
        <w:t>браузерное</w:t>
      </w:r>
      <w:proofErr w:type="spellEnd"/>
      <w:r>
        <w:t xml:space="preserve"> </w:t>
      </w:r>
      <w:r w:rsidRPr="00520CCA">
        <w:t>тестирование</w:t>
      </w:r>
      <w:r>
        <w:t xml:space="preserve"> пользовательской части</w:t>
      </w:r>
      <w:bookmarkEnd w:id="134"/>
    </w:p>
    <w:p w14:paraId="4590D7CF" w14:textId="64ED99A7" w:rsidR="00FB099C" w:rsidRDefault="00FB099C" w:rsidP="00FB099C">
      <w:r w:rsidRPr="00FB099C">
        <w:t>Кросс</w:t>
      </w:r>
      <w:r w:rsidR="00BD3BB9">
        <w:t>-</w:t>
      </w:r>
      <w:proofErr w:type="spellStart"/>
      <w:r w:rsidRPr="00FB099C">
        <w:t>браузерность</w:t>
      </w:r>
      <w:proofErr w:type="spellEnd"/>
      <w:r w:rsidRPr="00FB099C">
        <w:t xml:space="preserve"> – это способность веб-ресурса отображаться одинаково и работать во всех популярных браузерах, без перебоев в функционировании и ошибок в верстке, а также с одинаково корректной читабельностью контента. Из-за стремительного развития технологий, сайт рекомендуется делать кросс</w:t>
      </w:r>
      <w:r w:rsidR="00BD3BB9">
        <w:t>-</w:t>
      </w:r>
      <w:proofErr w:type="spellStart"/>
      <w:r w:rsidRPr="00FB099C">
        <w:t>браузерным</w:t>
      </w:r>
      <w:proofErr w:type="spellEnd"/>
      <w:r w:rsidRPr="00FB099C">
        <w:t xml:space="preserve"> только по отношению к новейшим версиям браузеров</w:t>
      </w:r>
      <w:r w:rsidR="001B095A">
        <w:t xml:space="preserve"> </w:t>
      </w:r>
      <w:r w:rsidR="001B095A" w:rsidRPr="00A467AC">
        <w:t>[</w:t>
      </w:r>
      <w:r w:rsidR="001B095A" w:rsidRPr="0000703F">
        <w:t>1</w:t>
      </w:r>
      <w:r w:rsidR="00152960" w:rsidRPr="00152960">
        <w:t>1</w:t>
      </w:r>
      <w:r w:rsidR="001B095A" w:rsidRPr="00A467AC">
        <w:t>]</w:t>
      </w:r>
      <w:r w:rsidR="001B095A">
        <w:t>.</w:t>
      </w:r>
    </w:p>
    <w:p w14:paraId="516D8DFB" w14:textId="0CF82F39" w:rsidR="000748E8" w:rsidRDefault="000748E8" w:rsidP="00FB099C">
      <w:r w:rsidRPr="000748E8">
        <w:t>В последние годы оптимизаторы все меньше сталкиваются с проблемами кросс</w:t>
      </w:r>
      <w:r w:rsidR="00877CE0" w:rsidRPr="00877CE0">
        <w:t>-</w:t>
      </w:r>
      <w:proofErr w:type="spellStart"/>
      <w:r w:rsidRPr="000748E8">
        <w:t>браузерности</w:t>
      </w:r>
      <w:proofErr w:type="spellEnd"/>
      <w:r w:rsidRPr="000748E8">
        <w:t xml:space="preserve">, потому что разработчики программного обеспечения перестают поддерживать старые версии своих браузеров. Так, например, компания </w:t>
      </w:r>
      <w:proofErr w:type="spellStart"/>
      <w:r w:rsidRPr="000748E8">
        <w:t>Microsoft</w:t>
      </w:r>
      <w:proofErr w:type="spellEnd"/>
      <w:r w:rsidRPr="000748E8">
        <w:t xml:space="preserve"> уже в открытую заявляет о необходимости использования </w:t>
      </w:r>
      <w:r w:rsidRPr="000748E8">
        <w:lastRenderedPageBreak/>
        <w:t xml:space="preserve">обновленного </w:t>
      </w:r>
      <w:proofErr w:type="spellStart"/>
      <w:r w:rsidRPr="000748E8">
        <w:t>Internet</w:t>
      </w:r>
      <w:proofErr w:type="spellEnd"/>
      <w:r w:rsidRPr="000748E8">
        <w:t xml:space="preserve"> </w:t>
      </w:r>
      <w:proofErr w:type="spellStart"/>
      <w:r w:rsidRPr="000748E8">
        <w:t>Explorer</w:t>
      </w:r>
      <w:proofErr w:type="spellEnd"/>
      <w:r w:rsidRPr="000748E8">
        <w:t>, призывая отказываться от устаревших версий продукта.</w:t>
      </w:r>
    </w:p>
    <w:p w14:paraId="646A2EA1" w14:textId="15FB57C2" w:rsidR="000748E8" w:rsidRDefault="000748E8" w:rsidP="000748E8">
      <w:r>
        <w:t>Стоит отметить, что элементы веб-ресурса не должны быть абсолютно идентичны во всех браузерах, которые только существуют на сегодняшний день. Соответствующим можно считать сайт, если:</w:t>
      </w:r>
    </w:p>
    <w:p w14:paraId="588BB44C" w14:textId="77777777" w:rsidR="000748E8" w:rsidRDefault="000748E8" w:rsidP="008D2DF0">
      <w:pPr>
        <w:pStyle w:val="a7"/>
        <w:numPr>
          <w:ilvl w:val="0"/>
          <w:numId w:val="27"/>
        </w:numPr>
      </w:pPr>
      <w:r>
        <w:t>информация на странице читабельная;</w:t>
      </w:r>
    </w:p>
    <w:p w14:paraId="0290B156" w14:textId="77777777" w:rsidR="000748E8" w:rsidRDefault="000748E8" w:rsidP="008D2DF0">
      <w:pPr>
        <w:pStyle w:val="a7"/>
        <w:numPr>
          <w:ilvl w:val="0"/>
          <w:numId w:val="27"/>
        </w:numPr>
      </w:pPr>
      <w:r>
        <w:t>сохранена структура;</w:t>
      </w:r>
    </w:p>
    <w:p w14:paraId="03EFEF09" w14:textId="77777777" w:rsidR="000748E8" w:rsidRDefault="000748E8" w:rsidP="008D2DF0">
      <w:pPr>
        <w:pStyle w:val="a7"/>
        <w:numPr>
          <w:ilvl w:val="0"/>
          <w:numId w:val="27"/>
        </w:numPr>
      </w:pPr>
      <w:r>
        <w:t>нет ошибок в верстке;</w:t>
      </w:r>
    </w:p>
    <w:p w14:paraId="0154AA2E" w14:textId="26B1E7FE" w:rsidR="000748E8" w:rsidRPr="00FB099C" w:rsidRDefault="000748E8" w:rsidP="008D2DF0">
      <w:pPr>
        <w:pStyle w:val="a7"/>
        <w:numPr>
          <w:ilvl w:val="0"/>
          <w:numId w:val="27"/>
        </w:numPr>
      </w:pPr>
      <w:r>
        <w:t>текст не «накладывается» поверх другого текста и изображений, если только это не предусмотрено автором контента.</w:t>
      </w:r>
    </w:p>
    <w:p w14:paraId="4F3122F5" w14:textId="7495406C" w:rsidR="00FA2C17" w:rsidRDefault="00FA2C17" w:rsidP="00FA2C17">
      <w:r w:rsidRPr="00A25F99">
        <w:t>Тестирование кросс</w:t>
      </w:r>
      <w:r w:rsidR="00EB443E">
        <w:t>-</w:t>
      </w:r>
      <w:proofErr w:type="spellStart"/>
      <w:r w:rsidRPr="00A25F99">
        <w:t>браузерности</w:t>
      </w:r>
      <w:proofErr w:type="spellEnd"/>
      <w:r w:rsidRPr="00A25F99">
        <w:t xml:space="preserve"> — вид тестирования, направленный на поддержку и правильное полное отображение программного продукта в разных браузерах, мобильных устройствах, планшетах, экранах различного размера</w:t>
      </w:r>
      <w:r w:rsidR="00A33ED3">
        <w:t>.</w:t>
      </w:r>
    </w:p>
    <w:p w14:paraId="2B16F064" w14:textId="77777777" w:rsidR="00FA2C17" w:rsidRDefault="00FA2C17" w:rsidP="00FA2C17">
      <w:r>
        <w:t>В рамках данного тестирования в самых распространенных браузерах были проверены основные интерфейсы клиентской части.</w:t>
      </w:r>
    </w:p>
    <w:p w14:paraId="2A10E892" w14:textId="77777777" w:rsidR="00FA2C17" w:rsidRDefault="00FA2C17" w:rsidP="00FA2C17">
      <w:r>
        <w:t>Список проверяемых браузеров:</w:t>
      </w:r>
    </w:p>
    <w:p w14:paraId="65B70460" w14:textId="77777777" w:rsidR="00FA2C17" w:rsidRPr="00964848" w:rsidRDefault="00FA2C17" w:rsidP="008D2DF0">
      <w:pPr>
        <w:pStyle w:val="a7"/>
        <w:numPr>
          <w:ilvl w:val="0"/>
          <w:numId w:val="23"/>
        </w:numPr>
      </w:pPr>
      <w:r>
        <w:rPr>
          <w:lang w:val="en-US"/>
        </w:rPr>
        <w:t>Google</w:t>
      </w:r>
      <w:r w:rsidRPr="009636CE">
        <w:t xml:space="preserve"> </w:t>
      </w:r>
      <w:r>
        <w:rPr>
          <w:lang w:val="en-US"/>
        </w:rPr>
        <w:t>Chrome</w:t>
      </w:r>
      <w:r w:rsidRPr="009636CE">
        <w:t xml:space="preserve"> 89.0;</w:t>
      </w:r>
    </w:p>
    <w:p w14:paraId="392FC0D3" w14:textId="77777777" w:rsidR="00FA2C17" w:rsidRPr="00964848" w:rsidRDefault="00FA2C17" w:rsidP="008D2DF0">
      <w:pPr>
        <w:pStyle w:val="a7"/>
        <w:numPr>
          <w:ilvl w:val="0"/>
          <w:numId w:val="23"/>
        </w:numPr>
      </w:pPr>
      <w:r>
        <w:rPr>
          <w:lang w:val="en-US"/>
        </w:rPr>
        <w:t>Safari</w:t>
      </w:r>
      <w:r w:rsidRPr="009636CE">
        <w:t xml:space="preserve"> 14;</w:t>
      </w:r>
    </w:p>
    <w:p w14:paraId="78053258" w14:textId="77777777" w:rsidR="00FA2C17" w:rsidRPr="00964848" w:rsidRDefault="00FA2C17" w:rsidP="008D2DF0">
      <w:pPr>
        <w:pStyle w:val="a7"/>
        <w:numPr>
          <w:ilvl w:val="0"/>
          <w:numId w:val="23"/>
        </w:numPr>
      </w:pPr>
      <w:r>
        <w:rPr>
          <w:lang w:val="en-US"/>
        </w:rPr>
        <w:t>Mozilla</w:t>
      </w:r>
      <w:r w:rsidRPr="009636CE">
        <w:t xml:space="preserve"> </w:t>
      </w:r>
      <w:r>
        <w:rPr>
          <w:lang w:val="en-US"/>
        </w:rPr>
        <w:t>Firefox</w:t>
      </w:r>
      <w:r w:rsidRPr="009636CE">
        <w:t xml:space="preserve"> 91.6 </w:t>
      </w:r>
      <w:r>
        <w:rPr>
          <w:lang w:val="en-US"/>
        </w:rPr>
        <w:t>ESR</w:t>
      </w:r>
      <w:r w:rsidRPr="009636CE">
        <w:t>;</w:t>
      </w:r>
    </w:p>
    <w:p w14:paraId="7A69560C" w14:textId="77777777" w:rsidR="00FA2C17" w:rsidRPr="00964848" w:rsidRDefault="00FA2C17" w:rsidP="008D2DF0">
      <w:pPr>
        <w:pStyle w:val="a7"/>
        <w:numPr>
          <w:ilvl w:val="0"/>
          <w:numId w:val="23"/>
        </w:numPr>
      </w:pPr>
      <w:r>
        <w:rPr>
          <w:lang w:val="en-US"/>
        </w:rPr>
        <w:t>Opera</w:t>
      </w:r>
      <w:r w:rsidRPr="009636CE">
        <w:t xml:space="preserve"> 12.</w:t>
      </w:r>
    </w:p>
    <w:p w14:paraId="361702C5" w14:textId="77777777" w:rsidR="00FA2C17" w:rsidRDefault="00FA2C17" w:rsidP="00FA2C17">
      <w:r>
        <w:t>Список сравниваемых интерфейсов:</w:t>
      </w:r>
    </w:p>
    <w:p w14:paraId="2BD21583" w14:textId="77777777" w:rsidR="00FA2C17" w:rsidRDefault="00FA2C17" w:rsidP="008D2DF0">
      <w:pPr>
        <w:pStyle w:val="a7"/>
        <w:numPr>
          <w:ilvl w:val="0"/>
          <w:numId w:val="24"/>
        </w:numPr>
      </w:pPr>
      <w:r>
        <w:t>страница авторизации;</w:t>
      </w:r>
    </w:p>
    <w:p w14:paraId="3590032E" w14:textId="77777777" w:rsidR="00FA2C17" w:rsidRDefault="00FA2C17" w:rsidP="008D2DF0">
      <w:pPr>
        <w:pStyle w:val="a7"/>
        <w:numPr>
          <w:ilvl w:val="0"/>
          <w:numId w:val="24"/>
        </w:numPr>
      </w:pPr>
      <w:r>
        <w:t>главная страница;</w:t>
      </w:r>
    </w:p>
    <w:p w14:paraId="70D6C537" w14:textId="77777777" w:rsidR="00FA2C17" w:rsidRDefault="00FA2C17" w:rsidP="008D2DF0">
      <w:pPr>
        <w:pStyle w:val="a7"/>
        <w:numPr>
          <w:ilvl w:val="0"/>
          <w:numId w:val="24"/>
        </w:numPr>
      </w:pPr>
      <w:r>
        <w:t>список сервисов доставки;</w:t>
      </w:r>
    </w:p>
    <w:p w14:paraId="7A58B016" w14:textId="77777777" w:rsidR="00FA2C17" w:rsidRDefault="00FA2C17" w:rsidP="008D2DF0">
      <w:pPr>
        <w:pStyle w:val="a7"/>
        <w:numPr>
          <w:ilvl w:val="0"/>
          <w:numId w:val="24"/>
        </w:numPr>
      </w:pPr>
      <w:r>
        <w:t>список сообщений;</w:t>
      </w:r>
    </w:p>
    <w:p w14:paraId="3768256B" w14:textId="77777777" w:rsidR="00FA2C17" w:rsidRDefault="00FA2C17" w:rsidP="008D2DF0">
      <w:pPr>
        <w:pStyle w:val="a7"/>
        <w:numPr>
          <w:ilvl w:val="0"/>
          <w:numId w:val="24"/>
        </w:numPr>
      </w:pPr>
      <w:r>
        <w:t>список контактов;</w:t>
      </w:r>
    </w:p>
    <w:p w14:paraId="3170433A" w14:textId="77777777" w:rsidR="00FA2C17" w:rsidRDefault="00FA2C17" w:rsidP="008D2DF0">
      <w:pPr>
        <w:pStyle w:val="a7"/>
        <w:numPr>
          <w:ilvl w:val="0"/>
          <w:numId w:val="24"/>
        </w:numPr>
      </w:pPr>
      <w:r>
        <w:t>страница создания сообщения.</w:t>
      </w:r>
    </w:p>
    <w:p w14:paraId="3ACFDB3E" w14:textId="269A38B0" w:rsidR="00FA2C17" w:rsidRDefault="00FA2C17" w:rsidP="00FA2C17">
      <w:r>
        <w:t xml:space="preserve">В качестве примера приводятся скриншоты интерфейсов страницы сообщений в браузерах </w:t>
      </w:r>
      <w:r>
        <w:rPr>
          <w:lang w:val="en-US"/>
        </w:rPr>
        <w:t>Google</w:t>
      </w:r>
      <w:r>
        <w:t xml:space="preserve"> </w:t>
      </w:r>
      <w:r>
        <w:rPr>
          <w:lang w:val="en-US"/>
        </w:rPr>
        <w:t>Chrome</w:t>
      </w:r>
      <w:r w:rsidRPr="00F0663D">
        <w:t xml:space="preserve"> </w:t>
      </w:r>
      <w:r>
        <w:t xml:space="preserve">(рис. </w:t>
      </w:r>
      <w:r w:rsidR="007D508C">
        <w:t>6</w:t>
      </w:r>
      <w:r>
        <w:t xml:space="preserve">.1) и </w:t>
      </w:r>
      <w:r>
        <w:rPr>
          <w:lang w:val="en-US"/>
        </w:rPr>
        <w:t>Opera</w:t>
      </w:r>
      <w:r>
        <w:t xml:space="preserve"> </w:t>
      </w:r>
      <w:r w:rsidRPr="00F0663D">
        <w:t>(</w:t>
      </w:r>
      <w:r>
        <w:t>рис.</w:t>
      </w:r>
      <w:r w:rsidR="007D508C">
        <w:t xml:space="preserve"> 6</w:t>
      </w:r>
      <w:r>
        <w:t>.2).</w:t>
      </w:r>
    </w:p>
    <w:p w14:paraId="531AA4D3" w14:textId="77777777" w:rsidR="00FA2C17" w:rsidRDefault="00FA2C17" w:rsidP="007D1DBB">
      <w:pPr>
        <w:keepNext/>
        <w:ind w:firstLine="0"/>
        <w:jc w:val="center"/>
      </w:pPr>
      <w:r w:rsidRPr="00F0663D">
        <w:rPr>
          <w:noProof/>
          <w:lang w:eastAsia="ru-RU"/>
        </w:rPr>
        <w:lastRenderedPageBreak/>
        <w:drawing>
          <wp:inline distT="0" distB="0" distL="0" distR="0" wp14:anchorId="55C77580" wp14:editId="044FEC86">
            <wp:extent cx="6072522" cy="3275462"/>
            <wp:effectExtent l="0" t="0" r="4445"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0398" cy="3279710"/>
                    </a:xfrm>
                    <a:prstGeom prst="rect">
                      <a:avLst/>
                    </a:prstGeom>
                  </pic:spPr>
                </pic:pic>
              </a:graphicData>
            </a:graphic>
          </wp:inline>
        </w:drawing>
      </w:r>
    </w:p>
    <w:p w14:paraId="4032218C" w14:textId="1C10E3DA" w:rsidR="00FA2C17" w:rsidRPr="00520CCA" w:rsidRDefault="00FA2C17" w:rsidP="00FA2C17">
      <w:pPr>
        <w:pStyle w:val="ae"/>
        <w:rPr>
          <w:b w:val="0"/>
          <w:i w:val="0"/>
        </w:rPr>
      </w:pPr>
      <w:r w:rsidRPr="00F0663D">
        <w:t>Рис.</w:t>
      </w:r>
      <w:r>
        <w:rPr>
          <w:b w:val="0"/>
          <w:i w:val="0"/>
        </w:rPr>
        <w:t xml:space="preserve"> </w:t>
      </w:r>
      <w:r w:rsidR="001F349F">
        <w:t>6</w:t>
      </w:r>
      <w:r w:rsidRPr="00311EEC">
        <w:t>.1</w:t>
      </w:r>
      <w:r w:rsidRPr="00F0663D">
        <w:t xml:space="preserve">. Список </w:t>
      </w:r>
      <w:r w:rsidRPr="00FC2119">
        <w:t>сообщений</w:t>
      </w:r>
      <w:r w:rsidRPr="00F0663D">
        <w:t xml:space="preserve"> в </w:t>
      </w:r>
      <w:r w:rsidRPr="00F0663D">
        <w:rPr>
          <w:lang w:val="en-US"/>
        </w:rPr>
        <w:t>Google</w:t>
      </w:r>
      <w:r w:rsidRPr="00F0663D">
        <w:t xml:space="preserve"> </w:t>
      </w:r>
      <w:r w:rsidRPr="00F0663D">
        <w:rPr>
          <w:lang w:val="en-US"/>
        </w:rPr>
        <w:t>Chrome</w:t>
      </w:r>
    </w:p>
    <w:p w14:paraId="5E3DCB1A" w14:textId="77777777" w:rsidR="00FA2C17" w:rsidRDefault="00FA2C17" w:rsidP="00FA2C17">
      <w:pPr>
        <w:pStyle w:val="ae"/>
        <w:keepNext/>
      </w:pPr>
      <w:r w:rsidRPr="00F0663D">
        <w:rPr>
          <w:b w:val="0"/>
          <w:i w:val="0"/>
          <w:noProof/>
          <w:lang w:eastAsia="ru-RU"/>
        </w:rPr>
        <w:drawing>
          <wp:inline distT="0" distB="0" distL="0" distR="0" wp14:anchorId="1D80F96D" wp14:editId="6813D9F7">
            <wp:extent cx="5999802" cy="320738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1090" cy="3208074"/>
                    </a:xfrm>
                    <a:prstGeom prst="rect">
                      <a:avLst/>
                    </a:prstGeom>
                  </pic:spPr>
                </pic:pic>
              </a:graphicData>
            </a:graphic>
          </wp:inline>
        </w:drawing>
      </w:r>
    </w:p>
    <w:p w14:paraId="03A59D15" w14:textId="35A52C5B" w:rsidR="00FA2C17" w:rsidRPr="007278C5" w:rsidRDefault="00FA2C17" w:rsidP="00FA2C17">
      <w:pPr>
        <w:pStyle w:val="ae"/>
        <w:rPr>
          <w:b w:val="0"/>
          <w:i w:val="0"/>
        </w:rPr>
      </w:pPr>
      <w:r w:rsidRPr="00F0663D">
        <w:t>Рис</w:t>
      </w:r>
      <w:r w:rsidR="001F349F">
        <w:t>.6</w:t>
      </w:r>
      <w:r w:rsidRPr="00311EEC">
        <w:t>.2</w:t>
      </w:r>
      <w:r w:rsidRPr="00F0663D">
        <w:t xml:space="preserve">. Страница </w:t>
      </w:r>
      <w:r w:rsidRPr="00FC2119">
        <w:t>сообщений</w:t>
      </w:r>
      <w:r w:rsidRPr="00F0663D">
        <w:t xml:space="preserve"> в </w:t>
      </w:r>
      <w:r w:rsidRPr="00F0663D">
        <w:rPr>
          <w:lang w:val="en-US"/>
        </w:rPr>
        <w:t>Opera</w:t>
      </w:r>
    </w:p>
    <w:p w14:paraId="0387F30B" w14:textId="77777777" w:rsidR="00FA2C17" w:rsidRDefault="00FA2C17" w:rsidP="00FA2C17"/>
    <w:p w14:paraId="11839A42" w14:textId="4BB91971" w:rsidR="00FA2C17" w:rsidRPr="00994073" w:rsidRDefault="00FA3DBA" w:rsidP="00FA2C17">
      <w:r>
        <w:t xml:space="preserve">В результате проведения описанных выше тестов критических ошибок найдено не было. Все </w:t>
      </w:r>
      <w:r w:rsidR="00A67633">
        <w:t xml:space="preserve">разработанные </w:t>
      </w:r>
      <w:r>
        <w:t>испытания в тестировании методом черного ящика и тесты в модульном тестировании пройдены успешно, а все разработанные интерфейсы успешно проверены на кросс-</w:t>
      </w:r>
      <w:proofErr w:type="spellStart"/>
      <w:r>
        <w:t>браузерность</w:t>
      </w:r>
      <w:proofErr w:type="spellEnd"/>
      <w:r>
        <w:t xml:space="preserve"> и могут применяться в дальнейшей разработке программного комплекса.</w:t>
      </w:r>
    </w:p>
    <w:p w14:paraId="2C814694" w14:textId="627722CB" w:rsidR="0092030C" w:rsidRDefault="00EE489C" w:rsidP="00EE489C">
      <w:pPr>
        <w:pStyle w:val="1"/>
        <w:numPr>
          <w:ilvl w:val="0"/>
          <w:numId w:val="0"/>
        </w:numPr>
      </w:pPr>
      <w:bookmarkStart w:id="135" w:name="_Toc68303863"/>
      <w:r w:rsidRPr="000E463A">
        <w:rPr>
          <w:caps w:val="0"/>
        </w:rPr>
        <w:lastRenderedPageBreak/>
        <w:t>ЗАКЛЮЧЕНИЕ</w:t>
      </w:r>
      <w:bookmarkEnd w:id="135"/>
    </w:p>
    <w:p w14:paraId="044EB685" w14:textId="2ED7C2F5" w:rsidR="00FD2464" w:rsidRDefault="007C2C56" w:rsidP="00FD2464">
      <w:r>
        <w:t>В результате выполнения курсовой работы на тему «П</w:t>
      </w:r>
      <w:r w:rsidRPr="002904F2">
        <w:t>роектирование программного комплекса управления надежностью отправки электронных писем</w:t>
      </w:r>
      <w:r>
        <w:t>» был выполнен ряд работ, связанных с планированием, сбором и анализом требований, проектированием, разработкой тестов и выполнением части из них.</w:t>
      </w:r>
    </w:p>
    <w:p w14:paraId="265F0AD8" w14:textId="1CDA00C2" w:rsidR="00FD2464" w:rsidRDefault="00FD2464" w:rsidP="00FD2464">
      <w:r>
        <w:t>Было разработано техническое задание для разрабатываемого программного комплекса.</w:t>
      </w:r>
    </w:p>
    <w:p w14:paraId="725BCCEB" w14:textId="1A4FD8E8" w:rsidR="00FD2464" w:rsidRDefault="00FD2464" w:rsidP="00FD2464">
      <w:r>
        <w:t xml:space="preserve">В рамках проектирования были рассмотрены основные бизнес-процессы и спроектированы соответствующие </w:t>
      </w:r>
      <w:r>
        <w:rPr>
          <w:lang w:val="en-US"/>
        </w:rPr>
        <w:t>UML</w:t>
      </w:r>
      <w:r w:rsidRPr="00FD2464">
        <w:t>-</w:t>
      </w:r>
      <w:r>
        <w:t xml:space="preserve">диаграммы, а также </w:t>
      </w:r>
      <w:r>
        <w:rPr>
          <w:lang w:val="en-US"/>
        </w:rPr>
        <w:t>ER</w:t>
      </w:r>
      <w:r w:rsidR="00B8304B">
        <w:rPr>
          <w:lang w:val="en-US"/>
        </w:rPr>
        <w:t>D</w:t>
      </w:r>
      <w:r w:rsidRPr="00FD2464">
        <w:t xml:space="preserve">, </w:t>
      </w:r>
      <w:r>
        <w:rPr>
          <w:lang w:val="en-US"/>
        </w:rPr>
        <w:t>DF</w:t>
      </w:r>
      <w:r w:rsidR="00B8304B">
        <w:rPr>
          <w:lang w:val="en-US"/>
        </w:rPr>
        <w:t>D</w:t>
      </w:r>
      <w:r>
        <w:t xml:space="preserve">, </w:t>
      </w:r>
      <w:r>
        <w:rPr>
          <w:lang w:val="en-US"/>
        </w:rPr>
        <w:t>IDEF</w:t>
      </w:r>
      <w:r w:rsidR="00B8304B">
        <w:t>0-диаграмма</w:t>
      </w:r>
      <w:r w:rsidRPr="00FD2464">
        <w:t xml:space="preserve"> </w:t>
      </w:r>
      <w:r>
        <w:t xml:space="preserve">и </w:t>
      </w:r>
      <w:r w:rsidR="00B8304B">
        <w:rPr>
          <w:lang w:val="en-US"/>
        </w:rPr>
        <w:t>B</w:t>
      </w:r>
      <w:r>
        <w:rPr>
          <w:lang w:val="en-US"/>
        </w:rPr>
        <w:t>PMN</w:t>
      </w:r>
      <w:r>
        <w:t>.</w:t>
      </w:r>
    </w:p>
    <w:p w14:paraId="66A62F61" w14:textId="79C77DA1" w:rsidR="00825E87" w:rsidRDefault="00392360" w:rsidP="00333AB6">
      <w:r>
        <w:t>Также была спроектирована архитектура программного ком</w:t>
      </w:r>
      <w:r w:rsidR="008548EF">
        <w:t>плекса, на которой отмечены основные модули подсистемы.</w:t>
      </w:r>
    </w:p>
    <w:p w14:paraId="65BEA961" w14:textId="33AEFC37" w:rsidR="00130831" w:rsidRPr="00FD2464" w:rsidRDefault="00130831" w:rsidP="00FD2464">
      <w:r>
        <w:t>В экспериментальной части описаны виды тестирований, применяемых для проверки качества спроектированного продукта, а также представлены результаты некоторых уже разработанных тестов.</w:t>
      </w:r>
    </w:p>
    <w:p w14:paraId="1A198BF5" w14:textId="40507F55" w:rsidR="00FA2C17" w:rsidRDefault="00EE489C" w:rsidP="00EE489C">
      <w:pPr>
        <w:pStyle w:val="1"/>
        <w:numPr>
          <w:ilvl w:val="0"/>
          <w:numId w:val="0"/>
        </w:numPr>
      </w:pPr>
      <w:bookmarkStart w:id="136" w:name="_Toc68303864"/>
      <w:r w:rsidRPr="00D163D5">
        <w:rPr>
          <w:caps w:val="0"/>
        </w:rPr>
        <w:lastRenderedPageBreak/>
        <w:t>СПИСОК</w:t>
      </w:r>
      <w:r>
        <w:rPr>
          <w:caps w:val="0"/>
        </w:rPr>
        <w:t xml:space="preserve"> ЛИТЕРАТУРЫ</w:t>
      </w:r>
      <w:bookmarkEnd w:id="136"/>
    </w:p>
    <w:p w14:paraId="1DC3F166" w14:textId="2C865409" w:rsidR="00B02DEB" w:rsidRPr="00EE4B70" w:rsidRDefault="002F42D8" w:rsidP="00B02DEB">
      <w:pPr>
        <w:pStyle w:val="a7"/>
        <w:numPr>
          <w:ilvl w:val="0"/>
          <w:numId w:val="2"/>
        </w:numPr>
        <w:rPr>
          <w:color w:val="auto"/>
        </w:rPr>
      </w:pPr>
      <w:r>
        <w:rPr>
          <w:color w:val="auto"/>
        </w:rPr>
        <w:t xml:space="preserve">Что такое </w:t>
      </w:r>
      <w:r w:rsidR="00956FED">
        <w:rPr>
          <w:color w:val="auto"/>
          <w:lang w:val="en-US"/>
        </w:rPr>
        <w:t>w</w:t>
      </w:r>
      <w:r w:rsidR="00DA64AC">
        <w:rPr>
          <w:color w:val="auto"/>
          <w:lang w:val="en-US"/>
        </w:rPr>
        <w:t>eb</w:t>
      </w:r>
      <w:r w:rsidR="00DA64AC" w:rsidRPr="00DA64AC">
        <w:rPr>
          <w:color w:val="auto"/>
        </w:rPr>
        <w:t>-</w:t>
      </w:r>
      <w:r w:rsidR="00EE4B70">
        <w:rPr>
          <w:color w:val="auto"/>
        </w:rPr>
        <w:t>интерфейс</w:t>
      </w:r>
      <w:r w:rsidR="00DA64AC">
        <w:rPr>
          <w:color w:val="auto"/>
        </w:rPr>
        <w:t>:</w:t>
      </w:r>
      <w:r w:rsidR="00EE4B70">
        <w:rPr>
          <w:color w:val="auto"/>
        </w:rPr>
        <w:t xml:space="preserve"> </w:t>
      </w:r>
      <w:r w:rsidR="00EE4B70" w:rsidRPr="00EE4B70">
        <w:rPr>
          <w:color w:val="auto"/>
        </w:rPr>
        <w:t>[</w:t>
      </w:r>
      <w:r w:rsidR="00EE4B70">
        <w:rPr>
          <w:color w:val="auto"/>
        </w:rPr>
        <w:t>Электронный ресурс</w:t>
      </w:r>
      <w:r w:rsidR="00EE4B70" w:rsidRPr="00EE4B70">
        <w:rPr>
          <w:color w:val="auto"/>
        </w:rPr>
        <w:t xml:space="preserve">]. </w:t>
      </w:r>
      <w:r w:rsidR="00EE4B70">
        <w:rPr>
          <w:color w:val="auto"/>
          <w:lang w:val="en-US"/>
        </w:rPr>
        <w:t>URL</w:t>
      </w:r>
      <w:r w:rsidR="00EE4B70" w:rsidRPr="00EE4B70">
        <w:rPr>
          <w:color w:val="auto"/>
        </w:rPr>
        <w:t>:</w:t>
      </w:r>
      <w:r w:rsidR="00EE4B70">
        <w:rPr>
          <w:lang w:val="en-US"/>
        </w:rPr>
        <w:t> </w:t>
      </w:r>
      <w:hyperlink r:id="rId22" w:history="1">
        <w:r w:rsidR="00D31FCB" w:rsidRPr="00EE4B70">
          <w:rPr>
            <w:rStyle w:val="a9"/>
            <w:lang w:val="en-US"/>
          </w:rPr>
          <w:t>https</w:t>
        </w:r>
        <w:r w:rsidR="00D31FCB" w:rsidRPr="00EE4B70">
          <w:rPr>
            <w:rStyle w:val="a9"/>
          </w:rPr>
          <w:t>://</w:t>
        </w:r>
        <w:proofErr w:type="spellStart"/>
        <w:r w:rsidR="00D31FCB" w:rsidRPr="00EE4B70">
          <w:rPr>
            <w:rStyle w:val="a9"/>
            <w:lang w:val="en-US"/>
          </w:rPr>
          <w:t>semantica</w:t>
        </w:r>
        <w:proofErr w:type="spellEnd"/>
        <w:r w:rsidR="00D31FCB" w:rsidRPr="00EE4B70">
          <w:rPr>
            <w:rStyle w:val="a9"/>
          </w:rPr>
          <w:t>.</w:t>
        </w:r>
        <w:r w:rsidR="00D31FCB" w:rsidRPr="00EE4B70">
          <w:rPr>
            <w:rStyle w:val="a9"/>
            <w:lang w:val="en-US"/>
          </w:rPr>
          <w:t>in</w:t>
        </w:r>
        <w:r w:rsidR="00D31FCB" w:rsidRPr="00EE4B70">
          <w:rPr>
            <w:rStyle w:val="a9"/>
          </w:rPr>
          <w:t>/</w:t>
        </w:r>
        <w:r w:rsidR="00D31FCB" w:rsidRPr="00EE4B70">
          <w:rPr>
            <w:rStyle w:val="a9"/>
            <w:lang w:val="en-US"/>
          </w:rPr>
          <w:t>blog</w:t>
        </w:r>
        <w:r w:rsidR="00D31FCB" w:rsidRPr="00EE4B70">
          <w:rPr>
            <w:rStyle w:val="a9"/>
          </w:rPr>
          <w:t>/</w:t>
        </w:r>
        <w:proofErr w:type="spellStart"/>
        <w:r w:rsidR="00D31FCB" w:rsidRPr="00EE4B70">
          <w:rPr>
            <w:rStyle w:val="a9"/>
            <w:lang w:val="en-US"/>
          </w:rPr>
          <w:t>veb</w:t>
        </w:r>
        <w:proofErr w:type="spellEnd"/>
        <w:r w:rsidR="00D31FCB" w:rsidRPr="00EE4B70">
          <w:rPr>
            <w:rStyle w:val="a9"/>
          </w:rPr>
          <w:t>-</w:t>
        </w:r>
        <w:proofErr w:type="spellStart"/>
        <w:r w:rsidR="00D31FCB" w:rsidRPr="00EE4B70">
          <w:rPr>
            <w:rStyle w:val="a9"/>
            <w:lang w:val="en-US"/>
          </w:rPr>
          <w:t>interfejs</w:t>
        </w:r>
        <w:proofErr w:type="spellEnd"/>
        <w:r w:rsidR="00D31FCB" w:rsidRPr="00EE4B70">
          <w:rPr>
            <w:rStyle w:val="a9"/>
          </w:rPr>
          <w:t>.</w:t>
        </w:r>
        <w:r w:rsidR="00D31FCB" w:rsidRPr="00EE4B70">
          <w:rPr>
            <w:rStyle w:val="a9"/>
            <w:lang w:val="en-US"/>
          </w:rPr>
          <w:t>html</w:t>
        </w:r>
        <w:r w:rsidR="00D31FCB" w:rsidRPr="00EE4B70">
          <w:rPr>
            <w:rStyle w:val="a9"/>
          </w:rPr>
          <w:t>/</w:t>
        </w:r>
      </w:hyperlink>
      <w:r w:rsidR="00D31FCB" w:rsidRPr="00EE4B70">
        <w:rPr>
          <w:color w:val="auto"/>
        </w:rPr>
        <w:t xml:space="preserve">. </w:t>
      </w:r>
    </w:p>
    <w:p w14:paraId="4094E5DD" w14:textId="26BF528A" w:rsidR="00BD28AB" w:rsidRPr="006A1DC2" w:rsidRDefault="00BD28AB" w:rsidP="00BD28AB">
      <w:pPr>
        <w:pStyle w:val="a7"/>
        <w:numPr>
          <w:ilvl w:val="0"/>
          <w:numId w:val="2"/>
        </w:numPr>
        <w:rPr>
          <w:color w:val="auto"/>
          <w:lang w:val="en-US"/>
        </w:rPr>
      </w:pPr>
      <w:r>
        <w:rPr>
          <w:color w:val="auto"/>
        </w:rPr>
        <w:t xml:space="preserve">Что такое </w:t>
      </w:r>
      <w:r>
        <w:rPr>
          <w:color w:val="auto"/>
          <w:lang w:val="en-US"/>
        </w:rPr>
        <w:t>API</w:t>
      </w:r>
      <w:r w:rsidR="006A1DC2">
        <w:rPr>
          <w:color w:val="auto"/>
        </w:rPr>
        <w:t xml:space="preserve">: </w:t>
      </w:r>
      <w:r w:rsidR="006A1DC2" w:rsidRPr="00EE4B70">
        <w:rPr>
          <w:color w:val="auto"/>
        </w:rPr>
        <w:t>[</w:t>
      </w:r>
      <w:r w:rsidR="006A1DC2">
        <w:rPr>
          <w:color w:val="auto"/>
        </w:rPr>
        <w:t>Электронный ресурс</w:t>
      </w:r>
      <w:r w:rsidR="006A1DC2" w:rsidRPr="00EE4B70">
        <w:rPr>
          <w:color w:val="auto"/>
        </w:rPr>
        <w:t xml:space="preserve">]. </w:t>
      </w:r>
      <w:r w:rsidR="006A1DC2">
        <w:rPr>
          <w:color w:val="auto"/>
          <w:lang w:val="en-US"/>
        </w:rPr>
        <w:t>URL</w:t>
      </w:r>
      <w:r w:rsidR="006A1DC2" w:rsidRPr="006A1DC2">
        <w:rPr>
          <w:color w:val="auto"/>
          <w:lang w:val="en-US"/>
        </w:rPr>
        <w:t>:</w:t>
      </w:r>
      <w:r w:rsidR="006A1DC2">
        <w:rPr>
          <w:lang w:val="en-US"/>
        </w:rPr>
        <w:t> </w:t>
      </w:r>
      <w:r w:rsidRPr="006A1DC2">
        <w:rPr>
          <w:color w:val="auto"/>
          <w:lang w:val="en-US"/>
        </w:rPr>
        <w:t xml:space="preserve"> </w:t>
      </w:r>
      <w:hyperlink r:id="rId23" w:history="1">
        <w:r w:rsidRPr="006A1DC2">
          <w:rPr>
            <w:rStyle w:val="a9"/>
            <w:lang w:val="en-US"/>
          </w:rPr>
          <w:t>https://skillbox.ru/media/code/chto_takoe_api/</w:t>
        </w:r>
      </w:hyperlink>
      <w:r w:rsidRPr="006A1DC2">
        <w:rPr>
          <w:color w:val="auto"/>
          <w:lang w:val="en-US"/>
        </w:rPr>
        <w:t>.</w:t>
      </w:r>
    </w:p>
    <w:p w14:paraId="57F85879" w14:textId="67FE8BFD" w:rsidR="00BD28AB" w:rsidRDefault="009E40C6" w:rsidP="009E40C6">
      <w:pPr>
        <w:pStyle w:val="a7"/>
        <w:numPr>
          <w:ilvl w:val="0"/>
          <w:numId w:val="2"/>
        </w:numPr>
        <w:rPr>
          <w:color w:val="auto"/>
          <w:lang w:val="en-US"/>
        </w:rPr>
      </w:pPr>
      <w:r>
        <w:rPr>
          <w:color w:val="auto"/>
        </w:rPr>
        <w:t>Виды электронных подписей</w:t>
      </w:r>
      <w:r w:rsidR="006A1DC2">
        <w:rPr>
          <w:color w:val="auto"/>
        </w:rPr>
        <w:t xml:space="preserve">: </w:t>
      </w:r>
      <w:r w:rsidR="006A1DC2" w:rsidRPr="00EE4B70">
        <w:rPr>
          <w:color w:val="auto"/>
        </w:rPr>
        <w:t>[</w:t>
      </w:r>
      <w:r w:rsidR="006A1DC2">
        <w:rPr>
          <w:color w:val="auto"/>
        </w:rPr>
        <w:t>Электронный ресурс</w:t>
      </w:r>
      <w:r w:rsidR="006A1DC2" w:rsidRPr="00EE4B70">
        <w:rPr>
          <w:color w:val="auto"/>
        </w:rPr>
        <w:t xml:space="preserve">]. </w:t>
      </w:r>
      <w:r w:rsidR="006A1DC2">
        <w:rPr>
          <w:color w:val="auto"/>
          <w:lang w:val="en-US"/>
        </w:rPr>
        <w:t>URL</w:t>
      </w:r>
      <w:r w:rsidR="006A1DC2" w:rsidRPr="006A1DC2">
        <w:rPr>
          <w:color w:val="auto"/>
          <w:lang w:val="en-US"/>
        </w:rPr>
        <w:t>:</w:t>
      </w:r>
      <w:r w:rsidR="006A1DC2">
        <w:rPr>
          <w:lang w:val="en-US"/>
        </w:rPr>
        <w:t> </w:t>
      </w:r>
      <w:r w:rsidR="00BD28AB" w:rsidRPr="006A1DC2">
        <w:rPr>
          <w:color w:val="auto"/>
          <w:lang w:val="en-US"/>
        </w:rPr>
        <w:t xml:space="preserve"> </w:t>
      </w:r>
      <w:hyperlink r:id="rId24" w:history="1">
        <w:r w:rsidRPr="00F54671">
          <w:rPr>
            <w:rStyle w:val="a9"/>
            <w:lang w:val="en-US"/>
          </w:rPr>
          <w:t>http://www.consultant.ru/document/cons_doc_LAW_112701/d9cd621c949a3c9efef51c2884c247e18ab9908b/</w:t>
        </w:r>
      </w:hyperlink>
      <w:r w:rsidR="0056223F" w:rsidRPr="006A1DC2">
        <w:rPr>
          <w:color w:val="auto"/>
          <w:lang w:val="en-US"/>
        </w:rPr>
        <w:t>.</w:t>
      </w:r>
    </w:p>
    <w:p w14:paraId="1EDBBA70" w14:textId="73A74A82" w:rsidR="001E1FC2" w:rsidRPr="006A1DC2" w:rsidRDefault="001E1FC2" w:rsidP="001E1FC2">
      <w:pPr>
        <w:pStyle w:val="a7"/>
        <w:numPr>
          <w:ilvl w:val="0"/>
          <w:numId w:val="2"/>
        </w:numPr>
        <w:rPr>
          <w:color w:val="auto"/>
          <w:lang w:val="en-US"/>
        </w:rPr>
      </w:pPr>
      <w:r>
        <w:rPr>
          <w:color w:val="auto"/>
        </w:rPr>
        <w:t>Сертификат ключа подписи</w:t>
      </w:r>
      <w:r w:rsidR="006A1DC2">
        <w:rPr>
          <w:color w:val="auto"/>
        </w:rPr>
        <w:t xml:space="preserve">: </w:t>
      </w:r>
      <w:r w:rsidR="006A1DC2" w:rsidRPr="00EE4B70">
        <w:rPr>
          <w:color w:val="auto"/>
        </w:rPr>
        <w:t>[</w:t>
      </w:r>
      <w:r w:rsidR="006A1DC2">
        <w:rPr>
          <w:color w:val="auto"/>
        </w:rPr>
        <w:t>Электронный ресурс</w:t>
      </w:r>
      <w:r w:rsidR="006A1DC2" w:rsidRPr="00EE4B70">
        <w:rPr>
          <w:color w:val="auto"/>
        </w:rPr>
        <w:t xml:space="preserve">]. </w:t>
      </w:r>
      <w:r w:rsidR="006A1DC2">
        <w:rPr>
          <w:color w:val="auto"/>
          <w:lang w:val="en-US"/>
        </w:rPr>
        <w:t>URL</w:t>
      </w:r>
      <w:r w:rsidR="006A1DC2" w:rsidRPr="006A1DC2">
        <w:rPr>
          <w:color w:val="auto"/>
          <w:lang w:val="en-US"/>
        </w:rPr>
        <w:t>:</w:t>
      </w:r>
      <w:r w:rsidR="006A1DC2">
        <w:rPr>
          <w:lang w:val="en-US"/>
        </w:rPr>
        <w:t> </w:t>
      </w:r>
      <w:r w:rsidRPr="006A1DC2">
        <w:rPr>
          <w:color w:val="auto"/>
          <w:lang w:val="en-US"/>
        </w:rPr>
        <w:t xml:space="preserve"> https://uc.iitrust.ru/articles/chto-takoe-sertifikat-klyucha-proverki-elektronnoy-podpisi/.</w:t>
      </w:r>
    </w:p>
    <w:p w14:paraId="611AE522" w14:textId="346B6012" w:rsidR="00FA2C17" w:rsidRPr="00102FEC" w:rsidRDefault="00FA2C17" w:rsidP="00FA2C17">
      <w:pPr>
        <w:pStyle w:val="a7"/>
        <w:numPr>
          <w:ilvl w:val="0"/>
          <w:numId w:val="2"/>
        </w:numPr>
        <w:rPr>
          <w:color w:val="auto"/>
          <w:lang w:val="en-US"/>
        </w:rPr>
      </w:pPr>
      <w:r>
        <w:t xml:space="preserve">Официальный сайт </w:t>
      </w:r>
      <w:r>
        <w:rPr>
          <w:lang w:val="en-US"/>
        </w:rPr>
        <w:t>Amazon</w:t>
      </w:r>
      <w:r w:rsidRPr="00292899">
        <w:t xml:space="preserve"> </w:t>
      </w:r>
      <w:r>
        <w:rPr>
          <w:lang w:val="en-US"/>
        </w:rPr>
        <w:t>SES</w:t>
      </w:r>
      <w:r w:rsidR="006A1DC2">
        <w:rPr>
          <w:color w:val="auto"/>
        </w:rPr>
        <w:t xml:space="preserve">: </w:t>
      </w:r>
      <w:r w:rsidR="006A1DC2" w:rsidRPr="00EE4B70">
        <w:rPr>
          <w:color w:val="auto"/>
        </w:rPr>
        <w:t>[</w:t>
      </w:r>
      <w:r w:rsidR="006A1DC2">
        <w:rPr>
          <w:color w:val="auto"/>
        </w:rPr>
        <w:t>Электронный ресурс</w:t>
      </w:r>
      <w:r w:rsidR="006A1DC2" w:rsidRPr="00EE4B70">
        <w:rPr>
          <w:color w:val="auto"/>
        </w:rPr>
        <w:t xml:space="preserve">]. </w:t>
      </w:r>
      <w:r w:rsidR="006A1DC2">
        <w:rPr>
          <w:color w:val="auto"/>
          <w:lang w:val="en-US"/>
        </w:rPr>
        <w:t>URL</w:t>
      </w:r>
      <w:r w:rsidR="006A1DC2" w:rsidRPr="00102FEC">
        <w:rPr>
          <w:color w:val="auto"/>
          <w:lang w:val="en-US"/>
        </w:rPr>
        <w:t>:</w:t>
      </w:r>
      <w:r w:rsidR="006A1DC2">
        <w:rPr>
          <w:lang w:val="en-US"/>
        </w:rPr>
        <w:t> </w:t>
      </w:r>
      <w:r w:rsidRPr="00102FEC">
        <w:rPr>
          <w:lang w:val="en-US"/>
        </w:rPr>
        <w:t xml:space="preserve"> </w:t>
      </w:r>
      <w:r w:rsidRPr="00102FEC">
        <w:rPr>
          <w:szCs w:val="28"/>
          <w:u w:val="single"/>
          <w:lang w:val="en-US"/>
        </w:rPr>
        <w:t>https://aws.amazon.com/ru/ses/</w:t>
      </w:r>
      <w:r w:rsidR="006D2582" w:rsidRPr="00102FEC">
        <w:rPr>
          <w:color w:val="auto"/>
          <w:lang w:val="en-US"/>
        </w:rPr>
        <w:t>.</w:t>
      </w:r>
    </w:p>
    <w:p w14:paraId="5FD5385B" w14:textId="1E313735" w:rsidR="00FA2C17" w:rsidRPr="004924A2" w:rsidRDefault="00FA2C17" w:rsidP="00FA2C17">
      <w:pPr>
        <w:pStyle w:val="a7"/>
        <w:numPr>
          <w:ilvl w:val="0"/>
          <w:numId w:val="2"/>
        </w:numPr>
        <w:rPr>
          <w:color w:val="auto"/>
        </w:rPr>
      </w:pPr>
      <w:r>
        <w:rPr>
          <w:color w:val="auto"/>
        </w:rPr>
        <w:t xml:space="preserve">Официальный сайт </w:t>
      </w:r>
      <w:proofErr w:type="spellStart"/>
      <w:r>
        <w:rPr>
          <w:color w:val="auto"/>
          <w:lang w:val="en-US"/>
        </w:rPr>
        <w:t>Sendgrid</w:t>
      </w:r>
      <w:proofErr w:type="spellEnd"/>
      <w:r w:rsidR="00102FEC">
        <w:rPr>
          <w:color w:val="auto"/>
        </w:rPr>
        <w:t xml:space="preserve">: </w:t>
      </w:r>
      <w:r w:rsidR="00102FEC" w:rsidRPr="00EE4B70">
        <w:rPr>
          <w:color w:val="auto"/>
        </w:rPr>
        <w:t>[</w:t>
      </w:r>
      <w:r w:rsidR="00102FEC">
        <w:rPr>
          <w:color w:val="auto"/>
        </w:rPr>
        <w:t>Электронный ресурс</w:t>
      </w:r>
      <w:r w:rsidR="00102FEC" w:rsidRPr="00EE4B70">
        <w:rPr>
          <w:color w:val="auto"/>
        </w:rPr>
        <w:t xml:space="preserve">]. </w:t>
      </w:r>
      <w:r w:rsidR="00102FEC">
        <w:rPr>
          <w:color w:val="auto"/>
          <w:lang w:val="en-US"/>
        </w:rPr>
        <w:t>URL</w:t>
      </w:r>
      <w:r w:rsidR="00102FEC" w:rsidRPr="00EE4B70">
        <w:rPr>
          <w:color w:val="auto"/>
        </w:rPr>
        <w:t>:</w:t>
      </w:r>
      <w:r w:rsidR="00102FEC">
        <w:rPr>
          <w:lang w:val="en-US"/>
        </w:rPr>
        <w:t> </w:t>
      </w:r>
      <w:r w:rsidRPr="004924A2">
        <w:rPr>
          <w:color w:val="auto"/>
        </w:rPr>
        <w:t xml:space="preserve"> </w:t>
      </w:r>
      <w:r w:rsidRPr="00292899">
        <w:rPr>
          <w:szCs w:val="28"/>
          <w:u w:val="single"/>
        </w:rPr>
        <w:t>https://sendgrid.com</w:t>
      </w:r>
      <w:r w:rsidR="006D2582">
        <w:rPr>
          <w:color w:val="auto"/>
        </w:rPr>
        <w:t>.</w:t>
      </w:r>
    </w:p>
    <w:p w14:paraId="11DFEBE7" w14:textId="73994F00" w:rsidR="00FA2C17" w:rsidRPr="00BC6F28" w:rsidRDefault="00FA2C17" w:rsidP="00FA2C17">
      <w:pPr>
        <w:pStyle w:val="a7"/>
        <w:numPr>
          <w:ilvl w:val="0"/>
          <w:numId w:val="2"/>
        </w:numPr>
      </w:pPr>
      <w:r>
        <w:rPr>
          <w:color w:val="auto"/>
        </w:rPr>
        <w:t xml:space="preserve">Проект </w:t>
      </w:r>
      <w:r>
        <w:rPr>
          <w:color w:val="auto"/>
          <w:lang w:val="en-US"/>
        </w:rPr>
        <w:t>Email</w:t>
      </w:r>
      <w:r w:rsidRPr="00292899">
        <w:rPr>
          <w:color w:val="auto"/>
        </w:rPr>
        <w:t xml:space="preserve"> </w:t>
      </w:r>
      <w:r w:rsidRPr="00292899">
        <w:rPr>
          <w:color w:val="auto"/>
          <w:lang w:val="en-US"/>
        </w:rPr>
        <w:t>queue</w:t>
      </w:r>
      <w:r w:rsidRPr="00292899">
        <w:rPr>
          <w:color w:val="auto"/>
        </w:rPr>
        <w:t xml:space="preserve"> пользователя</w:t>
      </w:r>
      <w:r>
        <w:rPr>
          <w:color w:val="auto"/>
        </w:rPr>
        <w:t xml:space="preserve"> </w:t>
      </w:r>
      <w:r>
        <w:rPr>
          <w:color w:val="auto"/>
          <w:lang w:val="en-US"/>
        </w:rPr>
        <w:t>tin</w:t>
      </w:r>
      <w:r w:rsidRPr="00292899">
        <w:rPr>
          <w:color w:val="auto"/>
        </w:rPr>
        <w:t>-</w:t>
      </w:r>
      <w:r>
        <w:rPr>
          <w:color w:val="auto"/>
          <w:lang w:val="en-US"/>
        </w:rPr>
        <w:t>cat</w:t>
      </w:r>
      <w:r w:rsidRPr="00292899">
        <w:rPr>
          <w:color w:val="auto"/>
        </w:rPr>
        <w:t xml:space="preserve"> </w:t>
      </w:r>
      <w:r>
        <w:rPr>
          <w:color w:val="auto"/>
        </w:rPr>
        <w:t xml:space="preserve">на </w:t>
      </w:r>
      <w:proofErr w:type="spellStart"/>
      <w:r>
        <w:rPr>
          <w:color w:val="auto"/>
          <w:lang w:val="en-US"/>
        </w:rPr>
        <w:t>Github</w:t>
      </w:r>
      <w:proofErr w:type="spellEnd"/>
      <w:r w:rsidR="00102FEC">
        <w:rPr>
          <w:color w:val="auto"/>
        </w:rPr>
        <w:t xml:space="preserve">: </w:t>
      </w:r>
      <w:r w:rsidR="00102FEC" w:rsidRPr="00EE4B70">
        <w:rPr>
          <w:color w:val="auto"/>
        </w:rPr>
        <w:t>[</w:t>
      </w:r>
      <w:r w:rsidR="00102FEC">
        <w:rPr>
          <w:color w:val="auto"/>
        </w:rPr>
        <w:t>Электронный ресурс</w:t>
      </w:r>
      <w:r w:rsidR="00102FEC" w:rsidRPr="00EE4B70">
        <w:rPr>
          <w:color w:val="auto"/>
        </w:rPr>
        <w:t xml:space="preserve">]. </w:t>
      </w:r>
      <w:r w:rsidR="00102FEC">
        <w:rPr>
          <w:color w:val="auto"/>
          <w:lang w:val="en-US"/>
        </w:rPr>
        <w:t>URL</w:t>
      </w:r>
      <w:r w:rsidR="00102FEC" w:rsidRPr="00EE4B70">
        <w:rPr>
          <w:color w:val="auto"/>
        </w:rPr>
        <w:t>:</w:t>
      </w:r>
      <w:r w:rsidR="00102FEC">
        <w:rPr>
          <w:lang w:val="en-US"/>
        </w:rPr>
        <w:t> </w:t>
      </w:r>
      <w:r w:rsidRPr="004924A2">
        <w:rPr>
          <w:color w:val="auto"/>
        </w:rPr>
        <w:t xml:space="preserve"> </w:t>
      </w:r>
      <w:hyperlink r:id="rId25" w:history="1">
        <w:r w:rsidRPr="00292899">
          <w:rPr>
            <w:rStyle w:val="a9"/>
            <w:color w:val="000000" w:themeColor="text1"/>
            <w:szCs w:val="28"/>
            <w:lang w:val="en-US"/>
          </w:rPr>
          <w:t>https</w:t>
        </w:r>
        <w:r w:rsidRPr="00292899">
          <w:rPr>
            <w:rStyle w:val="a9"/>
            <w:color w:val="000000" w:themeColor="text1"/>
            <w:szCs w:val="28"/>
          </w:rPr>
          <w:t>://</w:t>
        </w:r>
        <w:proofErr w:type="spellStart"/>
        <w:r w:rsidRPr="00292899">
          <w:rPr>
            <w:rStyle w:val="a9"/>
            <w:color w:val="000000" w:themeColor="text1"/>
            <w:szCs w:val="28"/>
            <w:lang w:val="en-US"/>
          </w:rPr>
          <w:t>gith</w:t>
        </w:r>
        <w:r w:rsidRPr="00292899">
          <w:rPr>
            <w:rStyle w:val="a9"/>
            <w:color w:val="000000" w:themeColor="text1"/>
            <w:szCs w:val="28"/>
            <w:lang w:val="en-US"/>
          </w:rPr>
          <w:t>u</w:t>
        </w:r>
        <w:r w:rsidRPr="00292899">
          <w:rPr>
            <w:rStyle w:val="a9"/>
            <w:color w:val="000000" w:themeColor="text1"/>
            <w:szCs w:val="28"/>
            <w:lang w:val="en-US"/>
          </w:rPr>
          <w:t>b</w:t>
        </w:r>
        <w:proofErr w:type="spellEnd"/>
        <w:r w:rsidRPr="00292899">
          <w:rPr>
            <w:rStyle w:val="a9"/>
            <w:color w:val="000000" w:themeColor="text1"/>
            <w:szCs w:val="28"/>
          </w:rPr>
          <w:t>.</w:t>
        </w:r>
        <w:r w:rsidRPr="00292899">
          <w:rPr>
            <w:rStyle w:val="a9"/>
            <w:color w:val="000000" w:themeColor="text1"/>
            <w:szCs w:val="28"/>
            <w:lang w:val="en-US"/>
          </w:rPr>
          <w:t>com</w:t>
        </w:r>
        <w:r w:rsidRPr="00292899">
          <w:rPr>
            <w:rStyle w:val="a9"/>
            <w:color w:val="000000" w:themeColor="text1"/>
            <w:szCs w:val="28"/>
          </w:rPr>
          <w:t>/</w:t>
        </w:r>
        <w:r w:rsidRPr="00292899">
          <w:rPr>
            <w:rStyle w:val="a9"/>
            <w:color w:val="000000" w:themeColor="text1"/>
            <w:szCs w:val="28"/>
            <w:lang w:val="en-US"/>
          </w:rPr>
          <w:t>tin</w:t>
        </w:r>
        <w:r w:rsidRPr="00292899">
          <w:rPr>
            <w:rStyle w:val="a9"/>
            <w:color w:val="000000" w:themeColor="text1"/>
            <w:szCs w:val="28"/>
          </w:rPr>
          <w:t>-</w:t>
        </w:r>
        <w:r w:rsidRPr="00292899">
          <w:rPr>
            <w:rStyle w:val="a9"/>
            <w:color w:val="000000" w:themeColor="text1"/>
            <w:szCs w:val="28"/>
            <w:lang w:val="en-US"/>
          </w:rPr>
          <w:t>cat</w:t>
        </w:r>
        <w:r w:rsidRPr="00292899">
          <w:rPr>
            <w:rStyle w:val="a9"/>
            <w:color w:val="000000" w:themeColor="text1"/>
            <w:szCs w:val="28"/>
          </w:rPr>
          <w:t>/</w:t>
        </w:r>
        <w:proofErr w:type="spellStart"/>
        <w:r w:rsidRPr="00292899">
          <w:rPr>
            <w:rStyle w:val="a9"/>
            <w:color w:val="000000" w:themeColor="text1"/>
            <w:szCs w:val="28"/>
            <w:lang w:val="en-US"/>
          </w:rPr>
          <w:t>emailqueue</w:t>
        </w:r>
        <w:proofErr w:type="spellEnd"/>
      </w:hyperlink>
      <w:r w:rsidR="006D2582">
        <w:t>.</w:t>
      </w:r>
    </w:p>
    <w:p w14:paraId="5AFA02B9" w14:textId="3F0F2463" w:rsidR="00EE4B70" w:rsidRDefault="00EE4B70" w:rsidP="00EE4B70">
      <w:pPr>
        <w:pStyle w:val="a7"/>
        <w:numPr>
          <w:ilvl w:val="0"/>
          <w:numId w:val="2"/>
        </w:numPr>
      </w:pPr>
      <w:r>
        <w:rPr>
          <w:color w:val="auto"/>
        </w:rPr>
        <w:t>Нормализация сущностей</w:t>
      </w:r>
      <w:r w:rsidR="00A919EA">
        <w:rPr>
          <w:color w:val="auto"/>
        </w:rPr>
        <w:t xml:space="preserve">: </w:t>
      </w:r>
      <w:r w:rsidR="00A919EA" w:rsidRPr="00EE4B70">
        <w:rPr>
          <w:color w:val="auto"/>
        </w:rPr>
        <w:t>[</w:t>
      </w:r>
      <w:r w:rsidR="00A919EA">
        <w:rPr>
          <w:color w:val="auto"/>
        </w:rPr>
        <w:t>Электронный ресурс</w:t>
      </w:r>
      <w:r w:rsidR="00A919EA" w:rsidRPr="00EE4B70">
        <w:rPr>
          <w:color w:val="auto"/>
        </w:rPr>
        <w:t xml:space="preserve">]. </w:t>
      </w:r>
      <w:r w:rsidR="00A919EA">
        <w:rPr>
          <w:color w:val="auto"/>
          <w:lang w:val="en-US"/>
        </w:rPr>
        <w:t>URL</w:t>
      </w:r>
      <w:r w:rsidR="00A919EA" w:rsidRPr="00EE4B70">
        <w:rPr>
          <w:color w:val="auto"/>
        </w:rPr>
        <w:t>:</w:t>
      </w:r>
      <w:r w:rsidR="00A919EA">
        <w:rPr>
          <w:lang w:val="en-US"/>
        </w:rPr>
        <w:t> </w:t>
      </w:r>
      <w:hyperlink r:id="rId26" w:history="1">
        <w:r w:rsidRPr="00A43E6B">
          <w:rPr>
            <w:rStyle w:val="a9"/>
          </w:rPr>
          <w:t>https://habr.com/ru/post/254773</w:t>
        </w:r>
      </w:hyperlink>
      <w:r>
        <w:t>.</w:t>
      </w:r>
    </w:p>
    <w:p w14:paraId="42F3C381" w14:textId="12292AB8" w:rsidR="00F47C4A" w:rsidRPr="00F47C4A" w:rsidRDefault="00F47C4A" w:rsidP="00F47C4A">
      <w:pPr>
        <w:pStyle w:val="a7"/>
        <w:numPr>
          <w:ilvl w:val="0"/>
          <w:numId w:val="2"/>
        </w:numPr>
      </w:pPr>
      <w:r>
        <w:rPr>
          <w:color w:val="auto"/>
        </w:rPr>
        <w:t xml:space="preserve">Основы </w:t>
      </w:r>
      <w:r>
        <w:rPr>
          <w:color w:val="auto"/>
          <w:lang w:val="en-US"/>
        </w:rPr>
        <w:t>UML</w:t>
      </w:r>
      <w:r w:rsidRPr="00F47C4A">
        <w:rPr>
          <w:color w:val="auto"/>
        </w:rPr>
        <w:t xml:space="preserve"> </w:t>
      </w:r>
      <w:r>
        <w:t>–</w:t>
      </w:r>
      <w:r w:rsidRPr="00F47C4A">
        <w:t xml:space="preserve"> </w:t>
      </w:r>
      <w:r>
        <w:t>диаграммы использования (</w:t>
      </w:r>
      <w:r>
        <w:rPr>
          <w:lang w:val="en-US"/>
        </w:rPr>
        <w:t>use</w:t>
      </w:r>
      <w:r w:rsidRPr="00F47C4A">
        <w:t>-</w:t>
      </w:r>
      <w:r>
        <w:rPr>
          <w:lang w:val="en-US"/>
        </w:rPr>
        <w:t>case</w:t>
      </w:r>
      <w:r w:rsidRPr="00F47C4A">
        <w:t>): [</w:t>
      </w:r>
      <w:r>
        <w:t>Электронный ресурс</w:t>
      </w:r>
      <w:r w:rsidRPr="00F47C4A">
        <w:t xml:space="preserve">]. </w:t>
      </w:r>
      <w:r>
        <w:rPr>
          <w:lang w:val="en-US"/>
        </w:rPr>
        <w:t xml:space="preserve">URL: </w:t>
      </w:r>
      <w:hyperlink r:id="rId27" w:history="1">
        <w:r w:rsidRPr="00F54671">
          <w:rPr>
            <w:rStyle w:val="a9"/>
            <w:lang w:val="en-US"/>
          </w:rPr>
          <w:t>https://pro-prof.com/archives/2594</w:t>
        </w:r>
      </w:hyperlink>
      <w:r>
        <w:rPr>
          <w:lang w:val="en-US"/>
        </w:rPr>
        <w:t>.</w:t>
      </w:r>
    </w:p>
    <w:p w14:paraId="11C01B3C" w14:textId="3539CE3B" w:rsidR="00A754B2" w:rsidRPr="000613BA" w:rsidRDefault="00A754B2" w:rsidP="00A754B2">
      <w:pPr>
        <w:pStyle w:val="a7"/>
        <w:numPr>
          <w:ilvl w:val="0"/>
          <w:numId w:val="2"/>
        </w:numPr>
        <w:rPr>
          <w:lang w:val="en-US"/>
        </w:rPr>
      </w:pPr>
      <w:r>
        <w:t xml:space="preserve">Введение в </w:t>
      </w:r>
      <w:r>
        <w:rPr>
          <w:lang w:val="en-US"/>
        </w:rPr>
        <w:t>Web</w:t>
      </w:r>
      <w:r w:rsidRPr="00A754B2">
        <w:t xml:space="preserve"> </w:t>
      </w:r>
      <w:r>
        <w:rPr>
          <w:lang w:val="en-US"/>
        </w:rPr>
        <w:t>API</w:t>
      </w:r>
      <w:r w:rsidRPr="00A754B2">
        <w:t>: [</w:t>
      </w:r>
      <w:r>
        <w:t>Электронный ресурс</w:t>
      </w:r>
      <w:r w:rsidRPr="00A754B2">
        <w:t xml:space="preserve">]. </w:t>
      </w:r>
      <w:r>
        <w:rPr>
          <w:lang w:val="en-US"/>
        </w:rPr>
        <w:t xml:space="preserve">URL: </w:t>
      </w:r>
      <w:r w:rsidRPr="00F47C4A">
        <w:rPr>
          <w:lang w:val="en-US"/>
        </w:rPr>
        <w:t xml:space="preserve"> </w:t>
      </w:r>
      <w:hyperlink r:id="rId28" w:history="1">
        <w:r w:rsidR="00F47C4A" w:rsidRPr="00F47C4A">
          <w:rPr>
            <w:rStyle w:val="a9"/>
            <w:lang w:val="en-US"/>
          </w:rPr>
          <w:t>https://metanit.com/sharp/mvc/12.1.php</w:t>
        </w:r>
      </w:hyperlink>
      <w:r w:rsidR="00BC6F28">
        <w:rPr>
          <w:lang w:val="en-US"/>
        </w:rPr>
        <w:t>.</w:t>
      </w:r>
    </w:p>
    <w:p w14:paraId="282A8020" w14:textId="13A12B61" w:rsidR="000613BA" w:rsidRDefault="000613BA" w:rsidP="000613BA">
      <w:pPr>
        <w:pStyle w:val="a7"/>
        <w:numPr>
          <w:ilvl w:val="0"/>
          <w:numId w:val="2"/>
        </w:numPr>
        <w:rPr>
          <w:lang w:val="en-US"/>
        </w:rPr>
      </w:pPr>
      <w:r>
        <w:t xml:space="preserve">Документация по </w:t>
      </w:r>
      <w:r>
        <w:rPr>
          <w:lang w:val="en-US"/>
        </w:rPr>
        <w:t>ASP</w:t>
      </w:r>
      <w:r w:rsidRPr="000613BA">
        <w:t>.</w:t>
      </w:r>
      <w:r>
        <w:rPr>
          <w:lang w:val="en-US"/>
        </w:rPr>
        <w:t>NET</w:t>
      </w:r>
      <w:r w:rsidRPr="000613BA">
        <w:t>: [</w:t>
      </w:r>
      <w:r>
        <w:t>Электронный ресурс</w:t>
      </w:r>
      <w:r w:rsidRPr="000613BA">
        <w:t xml:space="preserve">]. </w:t>
      </w:r>
      <w:r>
        <w:rPr>
          <w:lang w:val="en-US"/>
        </w:rPr>
        <w:t xml:space="preserve">URL: </w:t>
      </w:r>
      <w:hyperlink r:id="rId29" w:history="1">
        <w:r w:rsidR="00BC6F28" w:rsidRPr="00F54671">
          <w:rPr>
            <w:rStyle w:val="a9"/>
            <w:lang w:val="en-US"/>
          </w:rPr>
          <w:t>https://docs.microsoft.com/ru-ru/aspnet/core/?view=aspnetcore-3.1</w:t>
        </w:r>
      </w:hyperlink>
      <w:r w:rsidR="00BC6F28">
        <w:rPr>
          <w:lang w:val="en-US"/>
        </w:rPr>
        <w:t>.</w:t>
      </w:r>
    </w:p>
    <w:p w14:paraId="473A9D90" w14:textId="6325603D" w:rsidR="006D2582" w:rsidRPr="00FE06EF" w:rsidRDefault="006D2582" w:rsidP="006D2582">
      <w:pPr>
        <w:pStyle w:val="a7"/>
        <w:numPr>
          <w:ilvl w:val="0"/>
          <w:numId w:val="2"/>
        </w:numPr>
        <w:rPr>
          <w:lang w:val="en-US"/>
        </w:rPr>
      </w:pPr>
      <w:r>
        <w:rPr>
          <w:color w:val="auto"/>
        </w:rPr>
        <w:t>Тестирование методом черного ящика</w:t>
      </w:r>
      <w:r w:rsidR="00FE06EF">
        <w:rPr>
          <w:color w:val="auto"/>
        </w:rPr>
        <w:t xml:space="preserve">: </w:t>
      </w:r>
      <w:r w:rsidR="00FE06EF" w:rsidRPr="00EE4B70">
        <w:rPr>
          <w:color w:val="auto"/>
        </w:rPr>
        <w:t>[</w:t>
      </w:r>
      <w:r w:rsidR="00FE06EF">
        <w:rPr>
          <w:color w:val="auto"/>
        </w:rPr>
        <w:t>Электронный ресурс</w:t>
      </w:r>
      <w:r w:rsidR="00FE06EF" w:rsidRPr="00EE4B70">
        <w:rPr>
          <w:color w:val="auto"/>
        </w:rPr>
        <w:t xml:space="preserve">]. </w:t>
      </w:r>
      <w:r w:rsidR="00FE06EF">
        <w:rPr>
          <w:color w:val="auto"/>
          <w:lang w:val="en-US"/>
        </w:rPr>
        <w:t>URL</w:t>
      </w:r>
      <w:r w:rsidR="00FE06EF" w:rsidRPr="00FE06EF">
        <w:rPr>
          <w:color w:val="auto"/>
          <w:lang w:val="en-US"/>
        </w:rPr>
        <w:t>:</w:t>
      </w:r>
      <w:r w:rsidR="00FE06EF">
        <w:rPr>
          <w:lang w:val="en-US"/>
        </w:rPr>
        <w:t> </w:t>
      </w:r>
      <w:r w:rsidRPr="00FE06EF">
        <w:rPr>
          <w:lang w:val="en-US"/>
        </w:rPr>
        <w:t xml:space="preserve"> </w:t>
      </w:r>
      <w:hyperlink r:id="rId30" w:history="1">
        <w:r w:rsidRPr="00FE06EF">
          <w:rPr>
            <w:rStyle w:val="a9"/>
            <w:lang w:val="en-US"/>
          </w:rPr>
          <w:t>https://habr.com/ru/post/462837/</w:t>
        </w:r>
      </w:hyperlink>
      <w:r w:rsidRPr="00FE06EF">
        <w:rPr>
          <w:lang w:val="en-US"/>
        </w:rPr>
        <w:t>.</w:t>
      </w:r>
    </w:p>
    <w:p w14:paraId="7A1A7401" w14:textId="45BBDFF6" w:rsidR="006D2582" w:rsidRDefault="006D2582" w:rsidP="006D2582">
      <w:pPr>
        <w:pStyle w:val="a7"/>
        <w:numPr>
          <w:ilvl w:val="0"/>
          <w:numId w:val="2"/>
        </w:numPr>
      </w:pPr>
      <w:r>
        <w:rPr>
          <w:color w:val="auto"/>
        </w:rPr>
        <w:t>Модульное тестирование или юнит</w:t>
      </w:r>
      <w:r w:rsidRPr="006D2582">
        <w:t>-</w:t>
      </w:r>
      <w:r>
        <w:t>тестирование</w:t>
      </w:r>
      <w:r w:rsidR="00FE06EF">
        <w:rPr>
          <w:color w:val="auto"/>
        </w:rPr>
        <w:t xml:space="preserve">: </w:t>
      </w:r>
      <w:r w:rsidR="00FE06EF" w:rsidRPr="00EE4B70">
        <w:rPr>
          <w:color w:val="auto"/>
        </w:rPr>
        <w:t>[</w:t>
      </w:r>
      <w:r w:rsidR="00FE06EF">
        <w:rPr>
          <w:color w:val="auto"/>
        </w:rPr>
        <w:t>Электронный ресурс</w:t>
      </w:r>
      <w:r w:rsidR="00FE06EF" w:rsidRPr="00EE4B70">
        <w:rPr>
          <w:color w:val="auto"/>
        </w:rPr>
        <w:t xml:space="preserve">]. </w:t>
      </w:r>
      <w:r w:rsidR="00FE06EF">
        <w:rPr>
          <w:color w:val="auto"/>
          <w:lang w:val="en-US"/>
        </w:rPr>
        <w:t>URL</w:t>
      </w:r>
      <w:r w:rsidR="00FE06EF" w:rsidRPr="00EE4B70">
        <w:rPr>
          <w:color w:val="auto"/>
        </w:rPr>
        <w:t>:</w:t>
      </w:r>
      <w:r w:rsidR="00FE06EF">
        <w:rPr>
          <w:lang w:val="en-US"/>
        </w:rPr>
        <w:t> </w:t>
      </w:r>
      <w:r>
        <w:t xml:space="preserve"> </w:t>
      </w:r>
      <w:hyperlink r:id="rId31" w:history="1">
        <w:r w:rsidRPr="005B7EB4">
          <w:rPr>
            <w:rStyle w:val="a9"/>
          </w:rPr>
          <w:t>https://habr.com/ru/post/169381/</w:t>
        </w:r>
      </w:hyperlink>
      <w:r>
        <w:t>.</w:t>
      </w:r>
    </w:p>
    <w:p w14:paraId="1D52D761" w14:textId="4A212DF5" w:rsidR="00B847BD" w:rsidRDefault="006D2582" w:rsidP="00EE4B70">
      <w:pPr>
        <w:pStyle w:val="a7"/>
        <w:numPr>
          <w:ilvl w:val="0"/>
          <w:numId w:val="2"/>
        </w:numPr>
        <w:rPr>
          <w:lang w:val="en-US"/>
        </w:rPr>
      </w:pPr>
      <w:r>
        <w:rPr>
          <w:color w:val="auto"/>
        </w:rPr>
        <w:lastRenderedPageBreak/>
        <w:t>Кросс</w:t>
      </w:r>
      <w:r w:rsidRPr="006D2582">
        <w:t>-</w:t>
      </w:r>
      <w:proofErr w:type="spellStart"/>
      <w:r>
        <w:t>браузерное</w:t>
      </w:r>
      <w:proofErr w:type="spellEnd"/>
      <w:r>
        <w:t xml:space="preserve"> тестирование</w:t>
      </w:r>
      <w:r w:rsidR="00B05683">
        <w:rPr>
          <w:color w:val="auto"/>
        </w:rPr>
        <w:t xml:space="preserve">: </w:t>
      </w:r>
      <w:r w:rsidR="00B05683" w:rsidRPr="00EE4B70">
        <w:rPr>
          <w:color w:val="auto"/>
        </w:rPr>
        <w:t>[</w:t>
      </w:r>
      <w:r w:rsidR="00B05683">
        <w:rPr>
          <w:color w:val="auto"/>
        </w:rPr>
        <w:t>Электронный ресурс</w:t>
      </w:r>
      <w:r w:rsidR="00B05683" w:rsidRPr="00EE4B70">
        <w:rPr>
          <w:color w:val="auto"/>
        </w:rPr>
        <w:t xml:space="preserve">]. </w:t>
      </w:r>
      <w:r w:rsidR="00B05683">
        <w:rPr>
          <w:color w:val="auto"/>
          <w:lang w:val="en-US"/>
        </w:rPr>
        <w:t>URL</w:t>
      </w:r>
      <w:r w:rsidR="00B05683" w:rsidRPr="00AF724D">
        <w:rPr>
          <w:color w:val="auto"/>
          <w:lang w:val="en-US"/>
        </w:rPr>
        <w:t>:</w:t>
      </w:r>
      <w:r w:rsidR="00B05683">
        <w:rPr>
          <w:lang w:val="en-US"/>
        </w:rPr>
        <w:t> </w:t>
      </w:r>
      <w:r w:rsidRPr="00AF724D">
        <w:rPr>
          <w:lang w:val="en-US"/>
        </w:rPr>
        <w:t xml:space="preserve"> </w:t>
      </w:r>
      <w:hyperlink r:id="rId32" w:history="1">
        <w:r w:rsidR="00130709" w:rsidRPr="00AF724D">
          <w:rPr>
            <w:rStyle w:val="a9"/>
            <w:lang w:val="en-US"/>
          </w:rPr>
          <w:t>https://imajor.ru/razrabotka/verstka/krossbrauzernost-sayta</w:t>
        </w:r>
      </w:hyperlink>
      <w:r w:rsidRPr="00AF724D">
        <w:rPr>
          <w:lang w:val="en-US"/>
        </w:rPr>
        <w:t>.</w:t>
      </w:r>
    </w:p>
    <w:p w14:paraId="75F0FE2E" w14:textId="15E65BA7" w:rsidR="00D31E17" w:rsidRPr="00D31E17" w:rsidRDefault="00D31E17" w:rsidP="00D31E17">
      <w:pPr>
        <w:pStyle w:val="a7"/>
        <w:numPr>
          <w:ilvl w:val="0"/>
          <w:numId w:val="2"/>
        </w:numPr>
      </w:pPr>
      <w:r w:rsidRPr="00D31E17">
        <w:t xml:space="preserve">Язык </w:t>
      </w:r>
      <w:r w:rsidRPr="00D31E17">
        <w:rPr>
          <w:lang w:val="en-US"/>
        </w:rPr>
        <w:t>UML</w:t>
      </w:r>
      <w:r w:rsidRPr="00D31E17">
        <w:t>. Руководство пользователя</w:t>
      </w:r>
      <w:r>
        <w:t xml:space="preserve">: </w:t>
      </w:r>
      <w:r w:rsidRPr="00D31E17">
        <w:t>[</w:t>
      </w:r>
      <w:r>
        <w:t>Текст</w:t>
      </w:r>
      <w:r w:rsidRPr="00D31E17">
        <w:t xml:space="preserve">] / Буч Г., </w:t>
      </w:r>
      <w:proofErr w:type="spellStart"/>
      <w:r w:rsidRPr="00D31E17">
        <w:t>Рамбо</w:t>
      </w:r>
      <w:proofErr w:type="spellEnd"/>
      <w:r w:rsidRPr="00D31E17">
        <w:t xml:space="preserve"> Д., Якобсон</w:t>
      </w:r>
      <w:r>
        <w:rPr>
          <w:lang w:val="en-US"/>
        </w:rPr>
        <w:t> </w:t>
      </w:r>
      <w:r w:rsidRPr="00D31E17">
        <w:t>И.</w:t>
      </w:r>
      <w:r>
        <w:t xml:space="preserve"> – 2-е издание: Пер. с </w:t>
      </w:r>
      <w:proofErr w:type="spellStart"/>
      <w:r>
        <w:t>англ</w:t>
      </w:r>
      <w:proofErr w:type="spellEnd"/>
      <w:r>
        <w:t xml:space="preserve"> Мухин Н.</w:t>
      </w:r>
      <w:r>
        <w:rPr>
          <w:rFonts w:ascii="yandex-sans" w:hAnsi="yandex-sans"/>
          <w:color w:val="000000"/>
          <w:sz w:val="23"/>
          <w:szCs w:val="23"/>
          <w:shd w:val="clear" w:color="auto" w:fill="FFFFFF"/>
        </w:rPr>
        <w:t>, М.: ДМК Пресс. – 496 с.: ил.</w:t>
      </w:r>
    </w:p>
    <w:p w14:paraId="4A6CD480" w14:textId="6CB98CAF" w:rsidR="00EE4B70" w:rsidRDefault="00EE4B70" w:rsidP="00EE4B70">
      <w:pPr>
        <w:pStyle w:val="a7"/>
        <w:numPr>
          <w:ilvl w:val="0"/>
          <w:numId w:val="2"/>
        </w:numPr>
      </w:pPr>
      <w:r>
        <w:t>Документация по C#</w:t>
      </w:r>
      <w:r w:rsidR="00AF724D">
        <w:rPr>
          <w:color w:val="auto"/>
        </w:rPr>
        <w:t xml:space="preserve">: </w:t>
      </w:r>
      <w:r w:rsidR="00AF724D" w:rsidRPr="00EE4B70">
        <w:rPr>
          <w:color w:val="auto"/>
        </w:rPr>
        <w:t>[</w:t>
      </w:r>
      <w:r w:rsidR="00AF724D">
        <w:rPr>
          <w:color w:val="auto"/>
        </w:rPr>
        <w:t>Электронный ресурс</w:t>
      </w:r>
      <w:r w:rsidR="00AF724D" w:rsidRPr="00EE4B70">
        <w:rPr>
          <w:color w:val="auto"/>
        </w:rPr>
        <w:t xml:space="preserve">]. </w:t>
      </w:r>
      <w:r w:rsidR="00AF724D">
        <w:rPr>
          <w:color w:val="auto"/>
          <w:lang w:val="en-US"/>
        </w:rPr>
        <w:t>URL</w:t>
      </w:r>
      <w:r w:rsidR="00AF724D" w:rsidRPr="00EE4B70">
        <w:rPr>
          <w:color w:val="auto"/>
        </w:rPr>
        <w:t>:</w:t>
      </w:r>
      <w:r w:rsidR="00AF724D">
        <w:rPr>
          <w:lang w:val="en-US"/>
        </w:rPr>
        <w:t> </w:t>
      </w:r>
      <w:hyperlink r:id="rId33" w:history="1">
        <w:r w:rsidRPr="00A43E6B">
          <w:rPr>
            <w:rStyle w:val="a9"/>
          </w:rPr>
          <w:t>https://docs.microsoft.com/ru-ru/dotnet/csharp/</w:t>
        </w:r>
      </w:hyperlink>
    </w:p>
    <w:p w14:paraId="3194A571" w14:textId="7E637977" w:rsidR="00EE4B70" w:rsidRDefault="00EE4B70" w:rsidP="00EE4B70">
      <w:pPr>
        <w:pStyle w:val="a7"/>
        <w:numPr>
          <w:ilvl w:val="0"/>
          <w:numId w:val="2"/>
        </w:numPr>
      </w:pPr>
      <w:r>
        <w:t xml:space="preserve">Официальная страница </w:t>
      </w:r>
      <w:proofErr w:type="spellStart"/>
      <w:r w:rsidRPr="00EE4B70">
        <w:t>Angular</w:t>
      </w:r>
      <w:proofErr w:type="spellEnd"/>
      <w:r w:rsidR="006F0F70">
        <w:rPr>
          <w:color w:val="auto"/>
        </w:rPr>
        <w:t xml:space="preserve">: </w:t>
      </w:r>
      <w:r w:rsidR="006F0F70" w:rsidRPr="00EE4B70">
        <w:rPr>
          <w:color w:val="auto"/>
        </w:rPr>
        <w:t>[</w:t>
      </w:r>
      <w:r w:rsidR="006F0F70">
        <w:rPr>
          <w:color w:val="auto"/>
        </w:rPr>
        <w:t>Электронный ресурс</w:t>
      </w:r>
      <w:r w:rsidR="006F0F70" w:rsidRPr="00EE4B70">
        <w:rPr>
          <w:color w:val="auto"/>
        </w:rPr>
        <w:t xml:space="preserve">]. </w:t>
      </w:r>
      <w:r w:rsidR="006F0F70">
        <w:rPr>
          <w:color w:val="auto"/>
          <w:lang w:val="en-US"/>
        </w:rPr>
        <w:t>URL</w:t>
      </w:r>
      <w:r w:rsidR="006F0F70" w:rsidRPr="00EE4B70">
        <w:rPr>
          <w:color w:val="auto"/>
        </w:rPr>
        <w:t>:</w:t>
      </w:r>
      <w:r w:rsidR="006F0F70">
        <w:rPr>
          <w:lang w:val="en-US"/>
        </w:rPr>
        <w:t> </w:t>
      </w:r>
      <w:hyperlink r:id="rId34" w:history="1">
        <w:r w:rsidRPr="00A43E6B">
          <w:rPr>
            <w:rStyle w:val="a9"/>
          </w:rPr>
          <w:t>https://angular.io/?developerstash</w:t>
        </w:r>
      </w:hyperlink>
      <w:r>
        <w:t>.</w:t>
      </w:r>
    </w:p>
    <w:p w14:paraId="4937C5F0" w14:textId="42B4E7DC" w:rsidR="006B5783" w:rsidRDefault="006B5783" w:rsidP="00EE4B70">
      <w:pPr>
        <w:pStyle w:val="a7"/>
        <w:numPr>
          <w:ilvl w:val="0"/>
          <w:numId w:val="2"/>
        </w:numPr>
      </w:pPr>
      <w:r>
        <w:t xml:space="preserve">Большая книга </w:t>
      </w:r>
      <w:r>
        <w:rPr>
          <w:lang w:val="en-US"/>
        </w:rPr>
        <w:t>CSS</w:t>
      </w:r>
      <w:r w:rsidRPr="006B5783">
        <w:t>: [</w:t>
      </w:r>
      <w:r>
        <w:t>Текст</w:t>
      </w:r>
      <w:r w:rsidRPr="006B5783">
        <w:t xml:space="preserve">] / </w:t>
      </w:r>
      <w:r>
        <w:t xml:space="preserve">Дэвид </w:t>
      </w:r>
      <w:proofErr w:type="spellStart"/>
      <w:r>
        <w:t>Макфарланд</w:t>
      </w:r>
      <w:proofErr w:type="spellEnd"/>
      <w:r>
        <w:t xml:space="preserve"> - </w:t>
      </w:r>
      <w:r>
        <w:rPr>
          <w:rFonts w:ascii="Arial" w:hAnsi="Arial" w:cs="Arial"/>
          <w:sz w:val="23"/>
          <w:szCs w:val="23"/>
          <w:shd w:val="clear" w:color="auto" w:fill="FFFFFF"/>
        </w:rPr>
        <w:t>СПб.: Питер, 2016.</w:t>
      </w:r>
    </w:p>
    <w:p w14:paraId="1E04F76C" w14:textId="34998044" w:rsidR="00EE4B70" w:rsidRPr="009E40C6" w:rsidRDefault="00EE4B70" w:rsidP="00D31E17">
      <w:pPr>
        <w:pStyle w:val="a7"/>
        <w:numPr>
          <w:ilvl w:val="0"/>
          <w:numId w:val="2"/>
        </w:numPr>
        <w:rPr>
          <w:rStyle w:val="a9"/>
          <w:color w:val="000000" w:themeColor="text1"/>
          <w:u w:val="none"/>
          <w:lang w:val="en-US"/>
        </w:rPr>
      </w:pPr>
      <w:r w:rsidRPr="00EE4B70">
        <w:t xml:space="preserve">Современный учебник </w:t>
      </w:r>
      <w:proofErr w:type="spellStart"/>
      <w:r w:rsidRPr="00EE4B70">
        <w:t>JavaScript</w:t>
      </w:r>
      <w:proofErr w:type="spellEnd"/>
      <w:r w:rsidR="006F0F70">
        <w:rPr>
          <w:color w:val="auto"/>
        </w:rPr>
        <w:t xml:space="preserve">: </w:t>
      </w:r>
      <w:r w:rsidR="006F0F70" w:rsidRPr="00EE4B70">
        <w:rPr>
          <w:color w:val="auto"/>
        </w:rPr>
        <w:t>[</w:t>
      </w:r>
      <w:r w:rsidR="006F0F70">
        <w:rPr>
          <w:color w:val="auto"/>
        </w:rPr>
        <w:t>Электронный ресурс</w:t>
      </w:r>
      <w:r w:rsidR="006F0F70" w:rsidRPr="00EE4B70">
        <w:rPr>
          <w:color w:val="auto"/>
        </w:rPr>
        <w:t xml:space="preserve">]. </w:t>
      </w:r>
      <w:r w:rsidR="006F0F70">
        <w:rPr>
          <w:color w:val="auto"/>
          <w:lang w:val="en-US"/>
        </w:rPr>
        <w:t>URL</w:t>
      </w:r>
      <w:r w:rsidR="006F0F70" w:rsidRPr="00D31E17">
        <w:rPr>
          <w:color w:val="auto"/>
          <w:lang w:val="en-US"/>
        </w:rPr>
        <w:t>:</w:t>
      </w:r>
      <w:r w:rsidR="00D31E17" w:rsidRPr="00D31E17">
        <w:rPr>
          <w:color w:val="auto"/>
          <w:lang w:val="en-US"/>
        </w:rPr>
        <w:t xml:space="preserve"> </w:t>
      </w:r>
      <w:hyperlink r:id="rId35" w:history="1">
        <w:r w:rsidR="00D31E17" w:rsidRPr="00A43E6B">
          <w:rPr>
            <w:rStyle w:val="a9"/>
            <w:lang w:val="en-US"/>
          </w:rPr>
          <w:t>https://learn.javascript.ru/</w:t>
        </w:r>
      </w:hyperlink>
    </w:p>
    <w:p w14:paraId="7FDA9328" w14:textId="77B6800E" w:rsidR="009E40C6" w:rsidRDefault="008B0E6B" w:rsidP="008B0E6B">
      <w:pPr>
        <w:pStyle w:val="a7"/>
        <w:numPr>
          <w:ilvl w:val="0"/>
          <w:numId w:val="2"/>
        </w:numPr>
      </w:pPr>
      <w:r w:rsidRPr="008B0E6B">
        <w:t xml:space="preserve">Язык программирования </w:t>
      </w:r>
      <w:r w:rsidRPr="008B0E6B">
        <w:rPr>
          <w:lang w:val="en-US"/>
        </w:rPr>
        <w:t>C</w:t>
      </w:r>
      <w:r w:rsidRPr="008B0E6B">
        <w:t># 7 и платформы .</w:t>
      </w:r>
      <w:r w:rsidRPr="008B0E6B">
        <w:rPr>
          <w:lang w:val="en-US"/>
        </w:rPr>
        <w:t>NET</w:t>
      </w:r>
      <w:r w:rsidRPr="008B0E6B">
        <w:t xml:space="preserve"> и .</w:t>
      </w:r>
      <w:r w:rsidRPr="008B0E6B">
        <w:rPr>
          <w:lang w:val="en-US"/>
        </w:rPr>
        <w:t>NET</w:t>
      </w:r>
      <w:r w:rsidRPr="008B0E6B">
        <w:t xml:space="preserve"> </w:t>
      </w:r>
      <w:r w:rsidRPr="008B0E6B">
        <w:rPr>
          <w:lang w:val="en-US"/>
        </w:rPr>
        <w:t>Core</w:t>
      </w:r>
      <w:r>
        <w:t xml:space="preserve"> [Текст</w:t>
      </w:r>
      <w:r w:rsidRPr="008B0E6B">
        <w:t xml:space="preserve">] </w:t>
      </w:r>
      <w:r>
        <w:t>/</w:t>
      </w:r>
      <w:r w:rsidRPr="008B0E6B">
        <w:t xml:space="preserve"> </w:t>
      </w:r>
      <w:proofErr w:type="spellStart"/>
      <w:r w:rsidRPr="008B0E6B">
        <w:t>Троелсен</w:t>
      </w:r>
      <w:proofErr w:type="spellEnd"/>
      <w:r w:rsidRPr="008B0E6B">
        <w:t xml:space="preserve">, </w:t>
      </w:r>
      <w:proofErr w:type="spellStart"/>
      <w:r w:rsidRPr="008B0E6B">
        <w:t>Джепикс</w:t>
      </w:r>
      <w:proofErr w:type="spellEnd"/>
      <w:r w:rsidRPr="008B0E6B">
        <w:t xml:space="preserve"> </w:t>
      </w:r>
      <w:r>
        <w:t>–</w:t>
      </w:r>
      <w:r w:rsidRPr="008B0E6B">
        <w:t xml:space="preserve"> </w:t>
      </w:r>
      <w:r>
        <w:t>2018.</w:t>
      </w:r>
    </w:p>
    <w:p w14:paraId="2F5B9C23" w14:textId="211A57FE" w:rsidR="008B0E6B" w:rsidRPr="008B0E6B" w:rsidRDefault="008B0E6B" w:rsidP="008B0E6B">
      <w:pPr>
        <w:pStyle w:val="a7"/>
        <w:numPr>
          <w:ilvl w:val="0"/>
          <w:numId w:val="2"/>
        </w:numPr>
        <w:rPr>
          <w:lang w:val="en-US"/>
        </w:rPr>
      </w:pPr>
      <w:r w:rsidRPr="008B0E6B">
        <w:rPr>
          <w:lang w:val="en-US"/>
        </w:rPr>
        <w:t xml:space="preserve">Software Engineering for Internet Applications by Eve </w:t>
      </w:r>
      <w:proofErr w:type="spellStart"/>
      <w:r w:rsidRPr="008B0E6B">
        <w:rPr>
          <w:lang w:val="en-US"/>
        </w:rPr>
        <w:t>Andersson</w:t>
      </w:r>
      <w:proofErr w:type="spellEnd"/>
      <w:r w:rsidRPr="008B0E6B">
        <w:rPr>
          <w:lang w:val="en-US"/>
        </w:rPr>
        <w:t xml:space="preserve"> </w:t>
      </w:r>
      <w:r>
        <w:rPr>
          <w:lang w:val="en-US"/>
        </w:rPr>
        <w:t>[</w:t>
      </w:r>
      <w:r>
        <w:t>Текст</w:t>
      </w:r>
      <w:r>
        <w:rPr>
          <w:lang w:val="en-US"/>
        </w:rPr>
        <w:t xml:space="preserve">] / </w:t>
      </w:r>
      <w:r w:rsidRPr="008B0E6B">
        <w:rPr>
          <w:lang w:val="en-US"/>
        </w:rPr>
        <w:t xml:space="preserve">Philip </w:t>
      </w:r>
      <w:proofErr w:type="spellStart"/>
      <w:r w:rsidRPr="008B0E6B">
        <w:rPr>
          <w:lang w:val="en-US"/>
        </w:rPr>
        <w:t>Greenspun</w:t>
      </w:r>
      <w:proofErr w:type="spellEnd"/>
      <w:r w:rsidRPr="008B0E6B">
        <w:rPr>
          <w:lang w:val="en-US"/>
        </w:rPr>
        <w:t xml:space="preserve">, Andrew </w:t>
      </w:r>
      <w:proofErr w:type="spellStart"/>
      <w:r w:rsidRPr="008B0E6B">
        <w:rPr>
          <w:lang w:val="en-US"/>
        </w:rPr>
        <w:t>Grumet</w:t>
      </w:r>
      <w:proofErr w:type="spellEnd"/>
      <w:r>
        <w:rPr>
          <w:lang w:val="en-US"/>
        </w:rPr>
        <w:t xml:space="preserve"> – 2006.</w:t>
      </w:r>
    </w:p>
    <w:sectPr w:rsidR="008B0E6B" w:rsidRPr="008B0E6B" w:rsidSect="00F33F59">
      <w:pgSz w:w="11906" w:h="16838"/>
      <w:pgMar w:top="1134"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CB449" w14:textId="77777777" w:rsidR="0059411D" w:rsidRDefault="0059411D" w:rsidP="00295EE3">
      <w:pPr>
        <w:spacing w:line="240" w:lineRule="auto"/>
      </w:pPr>
      <w:r>
        <w:separator/>
      </w:r>
    </w:p>
  </w:endnote>
  <w:endnote w:type="continuationSeparator" w:id="0">
    <w:p w14:paraId="1A6882C2" w14:textId="77777777" w:rsidR="0059411D" w:rsidRDefault="0059411D" w:rsidP="00295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w:altName w:val="Yu Gothic UI"/>
    <w:panose1 w:val="00000000000000000000"/>
    <w:charset w:val="80"/>
    <w:family w:val="auto"/>
    <w:notTrueType/>
    <w:pitch w:val="variable"/>
    <w:sig w:usb0="00000000" w:usb1="08070000" w:usb2="00000010" w:usb3="00000000" w:csb0="00020000" w:csb1="00000000"/>
  </w:font>
  <w:font w:name="Lohit Hindi">
    <w:altName w:val="Yu Gothic UI"/>
    <w:panose1 w:val="00000000000000000000"/>
    <w:charset w:val="80"/>
    <w:family w:val="auto"/>
    <w:notTrueType/>
    <w:pitch w:val="variable"/>
    <w:sig w:usb0="00000000"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yandex-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C9BFF" w14:textId="77777777" w:rsidR="0059411D" w:rsidRDefault="0059411D" w:rsidP="00295EE3">
      <w:pPr>
        <w:spacing w:line="240" w:lineRule="auto"/>
      </w:pPr>
      <w:r>
        <w:separator/>
      </w:r>
    </w:p>
  </w:footnote>
  <w:footnote w:type="continuationSeparator" w:id="0">
    <w:p w14:paraId="72385466" w14:textId="77777777" w:rsidR="0059411D" w:rsidRDefault="0059411D" w:rsidP="00295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182399"/>
      <w:docPartObj>
        <w:docPartGallery w:val="Page Numbers (Top of Page)"/>
        <w:docPartUnique/>
      </w:docPartObj>
    </w:sdtPr>
    <w:sdtContent>
      <w:p w14:paraId="3979ADC2" w14:textId="35A0D3B8" w:rsidR="009E40C6" w:rsidRDefault="009E40C6" w:rsidP="00D163D5">
        <w:pPr>
          <w:pStyle w:val="af2"/>
          <w:ind w:firstLine="0"/>
          <w:jc w:val="center"/>
        </w:pPr>
        <w:r>
          <w:fldChar w:fldCharType="begin"/>
        </w:r>
        <w:r>
          <w:instrText>PAGE   \* MERGEFORMAT</w:instrText>
        </w:r>
        <w:r>
          <w:fldChar w:fldCharType="separate"/>
        </w:r>
        <w:r w:rsidR="00F4495C">
          <w:rPr>
            <w:noProof/>
          </w:rPr>
          <w:t>32</w:t>
        </w:r>
        <w:r>
          <w:fldChar w:fldCharType="end"/>
        </w:r>
      </w:p>
    </w:sdtContent>
  </w:sdt>
  <w:p w14:paraId="0C0BB19D" w14:textId="77777777" w:rsidR="009E40C6" w:rsidRDefault="009E40C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63C"/>
    <w:multiLevelType w:val="hybridMultilevel"/>
    <w:tmpl w:val="7A00F91E"/>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048B04B8"/>
    <w:multiLevelType w:val="hybridMultilevel"/>
    <w:tmpl w:val="6E985308"/>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15:restartNumberingAfterBreak="0">
    <w:nsid w:val="08E72D64"/>
    <w:multiLevelType w:val="hybridMultilevel"/>
    <w:tmpl w:val="9E72F4AC"/>
    <w:lvl w:ilvl="0" w:tplc="8988C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1946EB"/>
    <w:multiLevelType w:val="hybridMultilevel"/>
    <w:tmpl w:val="02667D6E"/>
    <w:lvl w:ilvl="0" w:tplc="7F42A4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E5295"/>
    <w:multiLevelType w:val="hybridMultilevel"/>
    <w:tmpl w:val="C596BB5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2E5E08"/>
    <w:multiLevelType w:val="hybridMultilevel"/>
    <w:tmpl w:val="25FA4C4A"/>
    <w:lvl w:ilvl="0" w:tplc="0419000F">
      <w:start w:val="1"/>
      <w:numFmt w:val="decimal"/>
      <w:lvlText w:val="%1."/>
      <w:lvlJc w:val="left"/>
      <w:pPr>
        <w:ind w:left="1070" w:hanging="360"/>
      </w:pPr>
    </w:lvl>
    <w:lvl w:ilvl="1" w:tplc="04190001">
      <w:start w:val="1"/>
      <w:numFmt w:val="bullet"/>
      <w:lvlText w:val=""/>
      <w:lvlJc w:val="left"/>
      <w:pPr>
        <w:ind w:left="1788"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158F44E5"/>
    <w:multiLevelType w:val="hybridMultilevel"/>
    <w:tmpl w:val="F42CCAE8"/>
    <w:lvl w:ilvl="0" w:tplc="CE88D1F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7EF249E"/>
    <w:multiLevelType w:val="hybridMultilevel"/>
    <w:tmpl w:val="EEACF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B93FA8"/>
    <w:multiLevelType w:val="hybridMultilevel"/>
    <w:tmpl w:val="996654B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E3F6B25"/>
    <w:multiLevelType w:val="hybridMultilevel"/>
    <w:tmpl w:val="D7824920"/>
    <w:lvl w:ilvl="0" w:tplc="E4563A4E">
      <w:start w:val="1"/>
      <w:numFmt w:val="decimal"/>
      <w:lvlText w:val="%1)"/>
      <w:lvlJc w:val="left"/>
      <w:pPr>
        <w:ind w:left="1855" w:hanging="360"/>
      </w:pPr>
      <w:rPr>
        <w:b w: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0" w15:restartNumberingAfterBreak="0">
    <w:nsid w:val="2F296DEA"/>
    <w:multiLevelType w:val="hybridMultilevel"/>
    <w:tmpl w:val="A23ED378"/>
    <w:lvl w:ilvl="0" w:tplc="5A5E3B3E">
      <w:start w:val="1"/>
      <w:numFmt w:val="lowerLetter"/>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02D5E48"/>
    <w:multiLevelType w:val="hybridMultilevel"/>
    <w:tmpl w:val="5E8201AA"/>
    <w:lvl w:ilvl="0" w:tplc="04190017">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740C95"/>
    <w:multiLevelType w:val="hybridMultilevel"/>
    <w:tmpl w:val="D36213D0"/>
    <w:lvl w:ilvl="0" w:tplc="5F14DE62">
      <w:start w:val="1"/>
      <w:numFmt w:val="bullet"/>
      <w:pStyle w:val="a"/>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1FB2435"/>
    <w:multiLevelType w:val="multilevel"/>
    <w:tmpl w:val="967A3206"/>
    <w:lvl w:ilvl="0">
      <w:start w:val="1"/>
      <w:numFmt w:val="decimal"/>
      <w:lvlText w:val="%1)"/>
      <w:lvlJc w:val="left"/>
      <w:pPr>
        <w:ind w:left="360" w:hanging="360"/>
      </w:pPr>
      <w:rPr>
        <w:lang w:val="ru-RU"/>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56654A"/>
    <w:multiLevelType w:val="hybridMultilevel"/>
    <w:tmpl w:val="5762D7B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B991BA4"/>
    <w:multiLevelType w:val="hybridMultilevel"/>
    <w:tmpl w:val="896EBCE6"/>
    <w:lvl w:ilvl="0" w:tplc="9F527BD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6" w15:restartNumberingAfterBreak="0">
    <w:nsid w:val="3F835453"/>
    <w:multiLevelType w:val="hybridMultilevel"/>
    <w:tmpl w:val="95263E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0803363"/>
    <w:multiLevelType w:val="hybridMultilevel"/>
    <w:tmpl w:val="546E6B56"/>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8" w15:restartNumberingAfterBreak="0">
    <w:nsid w:val="46DF23EF"/>
    <w:multiLevelType w:val="hybridMultilevel"/>
    <w:tmpl w:val="6338B7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C68689A"/>
    <w:multiLevelType w:val="multilevel"/>
    <w:tmpl w:val="A9EC6AD4"/>
    <w:lvl w:ilvl="0">
      <w:start w:val="1"/>
      <w:numFmt w:val="decimal"/>
      <w:suff w:val="space"/>
      <w:lvlText w:val="%1."/>
      <w:lvlJc w:val="left"/>
      <w:pPr>
        <w:ind w:left="0" w:firstLine="0"/>
      </w:pPr>
      <w:rPr>
        <w:lang w:val="ru-RU"/>
      </w:rPr>
    </w:lvl>
    <w:lvl w:ilvl="1">
      <w:start w:val="1"/>
      <w:numFmt w:val="decimal"/>
      <w:suff w:val="space"/>
      <w:lvlText w:val="%1.%2."/>
      <w:lvlJc w:val="left"/>
      <w:pPr>
        <w:ind w:left="0" w:firstLine="0"/>
      </w:pPr>
      <w:rPr>
        <w:b/>
      </w:rPr>
    </w:lvl>
    <w:lvl w:ilvl="2">
      <w:start w:val="1"/>
      <w:numFmt w:val="decimal"/>
      <w:suff w:val="space"/>
      <w:lvlText w:val="%1.%2.%3."/>
      <w:lvlJc w:val="left"/>
      <w:pPr>
        <w:ind w:left="720" w:firstLine="0"/>
      </w:pPr>
      <w:rPr>
        <w:rFonts w:ascii="Times New Roman" w:hAnsi="Times New Roman" w:cs="Times New Roman" w:hint="default"/>
        <w:b/>
        <w:bCs/>
        <w:i/>
        <w:color w:val="000000" w:themeColor="text1"/>
        <w:sz w:val="28"/>
        <w:szCs w:val="28"/>
      </w:rPr>
    </w:lvl>
    <w:lvl w:ilvl="3">
      <w:start w:val="1"/>
      <w:numFmt w:val="decimal"/>
      <w:isLgl/>
      <w:suff w:val="space"/>
      <w:lvlText w:val="%1.%2.%3.%4."/>
      <w:lvlJc w:val="left"/>
      <w:pPr>
        <w:ind w:left="0" w:firstLine="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15:restartNumberingAfterBreak="0">
    <w:nsid w:val="4F681F30"/>
    <w:multiLevelType w:val="hybridMultilevel"/>
    <w:tmpl w:val="6836564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05104C1"/>
    <w:multiLevelType w:val="multilevel"/>
    <w:tmpl w:val="D4820200"/>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22" w15:restartNumberingAfterBreak="0">
    <w:nsid w:val="5BD00805"/>
    <w:multiLevelType w:val="hybridMultilevel"/>
    <w:tmpl w:val="B5C24F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DAD7EAC"/>
    <w:multiLevelType w:val="multilevel"/>
    <w:tmpl w:val="A328D5BC"/>
    <w:lvl w:ilvl="0">
      <w:start w:val="1"/>
      <w:numFmt w:val="decimal"/>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F0330D5"/>
    <w:multiLevelType w:val="hybridMultilevel"/>
    <w:tmpl w:val="10C81DD8"/>
    <w:lvl w:ilvl="0" w:tplc="E4623DC0">
      <w:start w:val="1"/>
      <w:numFmt w:val="bullet"/>
      <w:pStyle w:val="10"/>
      <w:lvlText w:val=""/>
      <w:lvlJc w:val="left"/>
      <w:pPr>
        <w:ind w:left="720" w:hanging="360"/>
      </w:pPr>
      <w:rPr>
        <w:rFonts w:ascii="Symbol" w:hAnsi="Symbol" w:hint="default"/>
        <w:color w:val="000000"/>
      </w:rPr>
    </w:lvl>
    <w:lvl w:ilvl="1" w:tplc="08FACB90">
      <w:numFmt w:val="bullet"/>
      <w:lvlText w:val="•"/>
      <w:lvlJc w:val="left"/>
      <w:pPr>
        <w:ind w:left="1785" w:hanging="705"/>
      </w:pPr>
      <w:rPr>
        <w:rFonts w:ascii="Times New Roman" w:eastAsia="Times New Roman" w:hAnsi="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11E015A"/>
    <w:multiLevelType w:val="hybridMultilevel"/>
    <w:tmpl w:val="9B9E8974"/>
    <w:lvl w:ilvl="0" w:tplc="95B612B8">
      <w:start w:val="1"/>
      <w:numFmt w:val="lowerLetter"/>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6" w15:restartNumberingAfterBreak="0">
    <w:nsid w:val="6AB028A4"/>
    <w:multiLevelType w:val="hybridMultilevel"/>
    <w:tmpl w:val="B0A4275C"/>
    <w:lvl w:ilvl="0" w:tplc="297283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E463CAE"/>
    <w:multiLevelType w:val="multilevel"/>
    <w:tmpl w:val="CFD0E2AC"/>
    <w:styleLink w:val="a0"/>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B30EC9"/>
    <w:multiLevelType w:val="hybridMultilevel"/>
    <w:tmpl w:val="BFCEF1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23"/>
  </w:num>
  <w:num w:numId="3">
    <w:abstractNumId w:val="2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6"/>
  </w:num>
  <w:num w:numId="7">
    <w:abstractNumId w:val="5"/>
  </w:num>
  <w:num w:numId="8">
    <w:abstractNumId w:val="13"/>
  </w:num>
  <w:num w:numId="9">
    <w:abstractNumId w:val="2"/>
  </w:num>
  <w:num w:numId="10">
    <w:abstractNumId w:val="22"/>
  </w:num>
  <w:num w:numId="11">
    <w:abstractNumId w:val="0"/>
  </w:num>
  <w:num w:numId="12">
    <w:abstractNumId w:val="1"/>
  </w:num>
  <w:num w:numId="13">
    <w:abstractNumId w:val="9"/>
  </w:num>
  <w:num w:numId="14">
    <w:abstractNumId w:val="17"/>
  </w:num>
  <w:num w:numId="15">
    <w:abstractNumId w:val="18"/>
  </w:num>
  <w:num w:numId="16">
    <w:abstractNumId w:val="3"/>
  </w:num>
  <w:num w:numId="17">
    <w:abstractNumId w:val="20"/>
  </w:num>
  <w:num w:numId="18">
    <w:abstractNumId w:val="4"/>
  </w:num>
  <w:num w:numId="19">
    <w:abstractNumId w:val="16"/>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6"/>
  </w:num>
  <w:num w:numId="25">
    <w:abstractNumId w:val="25"/>
  </w:num>
  <w:num w:numId="26">
    <w:abstractNumId w:val="27"/>
  </w:num>
  <w:num w:numId="27">
    <w:abstractNumId w:val="7"/>
  </w:num>
  <w:num w:numId="28">
    <w:abstractNumId w:val="8"/>
  </w:num>
  <w:num w:numId="29">
    <w:abstractNumId w:val="28"/>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geny Sukharev">
    <w15:presenceInfo w15:providerId="Windows Live" w15:userId="b63cd2b24a9d5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B1"/>
    <w:rsid w:val="00005954"/>
    <w:rsid w:val="0000703F"/>
    <w:rsid w:val="000344BC"/>
    <w:rsid w:val="000354E5"/>
    <w:rsid w:val="0003791A"/>
    <w:rsid w:val="000379E4"/>
    <w:rsid w:val="000426A4"/>
    <w:rsid w:val="00044712"/>
    <w:rsid w:val="00054332"/>
    <w:rsid w:val="000613BA"/>
    <w:rsid w:val="00063EDC"/>
    <w:rsid w:val="00064F66"/>
    <w:rsid w:val="00073A29"/>
    <w:rsid w:val="000748E8"/>
    <w:rsid w:val="00074BF7"/>
    <w:rsid w:val="000778D1"/>
    <w:rsid w:val="00077A04"/>
    <w:rsid w:val="0009260E"/>
    <w:rsid w:val="000937BC"/>
    <w:rsid w:val="00094D87"/>
    <w:rsid w:val="000B045B"/>
    <w:rsid w:val="000B2F60"/>
    <w:rsid w:val="000B31A3"/>
    <w:rsid w:val="000B37FC"/>
    <w:rsid w:val="000C45E1"/>
    <w:rsid w:val="000D110D"/>
    <w:rsid w:val="000E2533"/>
    <w:rsid w:val="000E463A"/>
    <w:rsid w:val="00101861"/>
    <w:rsid w:val="00102FEC"/>
    <w:rsid w:val="001031AE"/>
    <w:rsid w:val="001122BD"/>
    <w:rsid w:val="00115972"/>
    <w:rsid w:val="001167B6"/>
    <w:rsid w:val="0012210E"/>
    <w:rsid w:val="00122C8F"/>
    <w:rsid w:val="0012451C"/>
    <w:rsid w:val="00130709"/>
    <w:rsid w:val="00130831"/>
    <w:rsid w:val="001348CE"/>
    <w:rsid w:val="00134BAA"/>
    <w:rsid w:val="0013591C"/>
    <w:rsid w:val="00150E1C"/>
    <w:rsid w:val="001523AC"/>
    <w:rsid w:val="00152960"/>
    <w:rsid w:val="0015350F"/>
    <w:rsid w:val="00154DF5"/>
    <w:rsid w:val="00163AF4"/>
    <w:rsid w:val="00170137"/>
    <w:rsid w:val="001718C2"/>
    <w:rsid w:val="00177623"/>
    <w:rsid w:val="00177AB6"/>
    <w:rsid w:val="001A4E2F"/>
    <w:rsid w:val="001A655A"/>
    <w:rsid w:val="001B0799"/>
    <w:rsid w:val="001B095A"/>
    <w:rsid w:val="001B1D73"/>
    <w:rsid w:val="001B1DEA"/>
    <w:rsid w:val="001B521A"/>
    <w:rsid w:val="001C3C55"/>
    <w:rsid w:val="001D3D4B"/>
    <w:rsid w:val="001E1FC2"/>
    <w:rsid w:val="001E2FF8"/>
    <w:rsid w:val="001F349F"/>
    <w:rsid w:val="001F6E62"/>
    <w:rsid w:val="00203DEE"/>
    <w:rsid w:val="00204235"/>
    <w:rsid w:val="00207851"/>
    <w:rsid w:val="00214121"/>
    <w:rsid w:val="00234F3E"/>
    <w:rsid w:val="00236BFC"/>
    <w:rsid w:val="00240F24"/>
    <w:rsid w:val="002415D1"/>
    <w:rsid w:val="0024499E"/>
    <w:rsid w:val="00244EA4"/>
    <w:rsid w:val="00250B92"/>
    <w:rsid w:val="00256DF5"/>
    <w:rsid w:val="00261161"/>
    <w:rsid w:val="00261A98"/>
    <w:rsid w:val="002631F3"/>
    <w:rsid w:val="00264C78"/>
    <w:rsid w:val="00277AD7"/>
    <w:rsid w:val="00282D24"/>
    <w:rsid w:val="00286431"/>
    <w:rsid w:val="002904F2"/>
    <w:rsid w:val="00292899"/>
    <w:rsid w:val="00294304"/>
    <w:rsid w:val="00295EE3"/>
    <w:rsid w:val="002A2B0E"/>
    <w:rsid w:val="002B04D9"/>
    <w:rsid w:val="002B4C32"/>
    <w:rsid w:val="002C2482"/>
    <w:rsid w:val="002C24C6"/>
    <w:rsid w:val="002C6A9C"/>
    <w:rsid w:val="002D5737"/>
    <w:rsid w:val="002E3C6F"/>
    <w:rsid w:val="002F3535"/>
    <w:rsid w:val="002F42D8"/>
    <w:rsid w:val="002F50CD"/>
    <w:rsid w:val="003010BB"/>
    <w:rsid w:val="00311873"/>
    <w:rsid w:val="00311EEC"/>
    <w:rsid w:val="003210A3"/>
    <w:rsid w:val="00321D03"/>
    <w:rsid w:val="00327201"/>
    <w:rsid w:val="00333AB6"/>
    <w:rsid w:val="003378F0"/>
    <w:rsid w:val="00343189"/>
    <w:rsid w:val="00343A6F"/>
    <w:rsid w:val="00344354"/>
    <w:rsid w:val="00345894"/>
    <w:rsid w:val="00352DD4"/>
    <w:rsid w:val="00356602"/>
    <w:rsid w:val="00363028"/>
    <w:rsid w:val="00370AB2"/>
    <w:rsid w:val="003711B4"/>
    <w:rsid w:val="003728B1"/>
    <w:rsid w:val="003737D2"/>
    <w:rsid w:val="0037490B"/>
    <w:rsid w:val="0037632D"/>
    <w:rsid w:val="003804BD"/>
    <w:rsid w:val="00381049"/>
    <w:rsid w:val="00383CCA"/>
    <w:rsid w:val="00390916"/>
    <w:rsid w:val="0039123C"/>
    <w:rsid w:val="00392360"/>
    <w:rsid w:val="00396CB0"/>
    <w:rsid w:val="0039735A"/>
    <w:rsid w:val="003A575D"/>
    <w:rsid w:val="003B3841"/>
    <w:rsid w:val="003C6243"/>
    <w:rsid w:val="003D02F4"/>
    <w:rsid w:val="003D266B"/>
    <w:rsid w:val="003D2B3F"/>
    <w:rsid w:val="003E50DE"/>
    <w:rsid w:val="003F24D8"/>
    <w:rsid w:val="003F59D5"/>
    <w:rsid w:val="004007A8"/>
    <w:rsid w:val="0040598B"/>
    <w:rsid w:val="004160AE"/>
    <w:rsid w:val="00420C76"/>
    <w:rsid w:val="0042155B"/>
    <w:rsid w:val="00422B67"/>
    <w:rsid w:val="00426AA2"/>
    <w:rsid w:val="00440E35"/>
    <w:rsid w:val="0044709C"/>
    <w:rsid w:val="0045024C"/>
    <w:rsid w:val="0045232D"/>
    <w:rsid w:val="004534B5"/>
    <w:rsid w:val="0045557F"/>
    <w:rsid w:val="004629DB"/>
    <w:rsid w:val="004632A7"/>
    <w:rsid w:val="00464CBD"/>
    <w:rsid w:val="00465A6E"/>
    <w:rsid w:val="004663F2"/>
    <w:rsid w:val="0046731A"/>
    <w:rsid w:val="00470BDA"/>
    <w:rsid w:val="004728C6"/>
    <w:rsid w:val="00474120"/>
    <w:rsid w:val="00483A35"/>
    <w:rsid w:val="004924A2"/>
    <w:rsid w:val="004A0751"/>
    <w:rsid w:val="004B4FA0"/>
    <w:rsid w:val="004C06A3"/>
    <w:rsid w:val="004C5EB1"/>
    <w:rsid w:val="004E08BD"/>
    <w:rsid w:val="004E1D4D"/>
    <w:rsid w:val="004E37AC"/>
    <w:rsid w:val="004E66E9"/>
    <w:rsid w:val="004E7980"/>
    <w:rsid w:val="004F2AFF"/>
    <w:rsid w:val="004F5357"/>
    <w:rsid w:val="004F5604"/>
    <w:rsid w:val="004F639D"/>
    <w:rsid w:val="004F6E50"/>
    <w:rsid w:val="00511DA8"/>
    <w:rsid w:val="00513F9F"/>
    <w:rsid w:val="00515A88"/>
    <w:rsid w:val="00520CCA"/>
    <w:rsid w:val="00523404"/>
    <w:rsid w:val="00524A41"/>
    <w:rsid w:val="00545F15"/>
    <w:rsid w:val="00546855"/>
    <w:rsid w:val="005564A7"/>
    <w:rsid w:val="0055692B"/>
    <w:rsid w:val="00556A4D"/>
    <w:rsid w:val="00560607"/>
    <w:rsid w:val="0056223F"/>
    <w:rsid w:val="00565629"/>
    <w:rsid w:val="005673F8"/>
    <w:rsid w:val="00573821"/>
    <w:rsid w:val="005755FC"/>
    <w:rsid w:val="00583317"/>
    <w:rsid w:val="00587DBF"/>
    <w:rsid w:val="0059411D"/>
    <w:rsid w:val="0059444C"/>
    <w:rsid w:val="005A2140"/>
    <w:rsid w:val="005A2E00"/>
    <w:rsid w:val="005B3D26"/>
    <w:rsid w:val="005B3F01"/>
    <w:rsid w:val="005D7D88"/>
    <w:rsid w:val="005E1D7E"/>
    <w:rsid w:val="005F281C"/>
    <w:rsid w:val="005F6E61"/>
    <w:rsid w:val="0060063E"/>
    <w:rsid w:val="00612A1C"/>
    <w:rsid w:val="00633539"/>
    <w:rsid w:val="00633625"/>
    <w:rsid w:val="006356D0"/>
    <w:rsid w:val="006400C2"/>
    <w:rsid w:val="00646A2C"/>
    <w:rsid w:val="00647BBF"/>
    <w:rsid w:val="0065083A"/>
    <w:rsid w:val="006508A0"/>
    <w:rsid w:val="00650A68"/>
    <w:rsid w:val="006541DE"/>
    <w:rsid w:val="006605C0"/>
    <w:rsid w:val="00667146"/>
    <w:rsid w:val="0067063A"/>
    <w:rsid w:val="0067157D"/>
    <w:rsid w:val="006817CC"/>
    <w:rsid w:val="00682F7B"/>
    <w:rsid w:val="00685954"/>
    <w:rsid w:val="0068748D"/>
    <w:rsid w:val="0069125E"/>
    <w:rsid w:val="0069192E"/>
    <w:rsid w:val="006A1DC2"/>
    <w:rsid w:val="006A4450"/>
    <w:rsid w:val="006B5783"/>
    <w:rsid w:val="006C34FC"/>
    <w:rsid w:val="006D2582"/>
    <w:rsid w:val="006D7949"/>
    <w:rsid w:val="006E0911"/>
    <w:rsid w:val="006F0F70"/>
    <w:rsid w:val="00712270"/>
    <w:rsid w:val="00713D90"/>
    <w:rsid w:val="00713E5B"/>
    <w:rsid w:val="007278C5"/>
    <w:rsid w:val="00736019"/>
    <w:rsid w:val="00736740"/>
    <w:rsid w:val="00740318"/>
    <w:rsid w:val="007438A1"/>
    <w:rsid w:val="00745AE7"/>
    <w:rsid w:val="00754EFF"/>
    <w:rsid w:val="00762E6A"/>
    <w:rsid w:val="00763C54"/>
    <w:rsid w:val="00766E9D"/>
    <w:rsid w:val="00772D17"/>
    <w:rsid w:val="0077781E"/>
    <w:rsid w:val="0078105A"/>
    <w:rsid w:val="0078268B"/>
    <w:rsid w:val="00786A14"/>
    <w:rsid w:val="00794724"/>
    <w:rsid w:val="007A1511"/>
    <w:rsid w:val="007B6FDF"/>
    <w:rsid w:val="007C2C56"/>
    <w:rsid w:val="007C68A7"/>
    <w:rsid w:val="007D1DBB"/>
    <w:rsid w:val="007D508C"/>
    <w:rsid w:val="007D5198"/>
    <w:rsid w:val="007D6968"/>
    <w:rsid w:val="007E13C6"/>
    <w:rsid w:val="007E212D"/>
    <w:rsid w:val="007F1A92"/>
    <w:rsid w:val="007F1FAE"/>
    <w:rsid w:val="007F3C7B"/>
    <w:rsid w:val="007F62E6"/>
    <w:rsid w:val="0080349F"/>
    <w:rsid w:val="008141F3"/>
    <w:rsid w:val="00817899"/>
    <w:rsid w:val="00821A1A"/>
    <w:rsid w:val="0082288A"/>
    <w:rsid w:val="00825E87"/>
    <w:rsid w:val="0082686A"/>
    <w:rsid w:val="0083389D"/>
    <w:rsid w:val="008423F1"/>
    <w:rsid w:val="0085083E"/>
    <w:rsid w:val="00850F38"/>
    <w:rsid w:val="00851286"/>
    <w:rsid w:val="00853044"/>
    <w:rsid w:val="008548EF"/>
    <w:rsid w:val="00857DB0"/>
    <w:rsid w:val="00865B4B"/>
    <w:rsid w:val="00872FB0"/>
    <w:rsid w:val="00876423"/>
    <w:rsid w:val="00877CE0"/>
    <w:rsid w:val="008838CB"/>
    <w:rsid w:val="008867EE"/>
    <w:rsid w:val="008940B2"/>
    <w:rsid w:val="008A6A7D"/>
    <w:rsid w:val="008B0E6B"/>
    <w:rsid w:val="008B15FF"/>
    <w:rsid w:val="008B5527"/>
    <w:rsid w:val="008B67E4"/>
    <w:rsid w:val="008B7786"/>
    <w:rsid w:val="008C08EA"/>
    <w:rsid w:val="008C5951"/>
    <w:rsid w:val="008C6496"/>
    <w:rsid w:val="008D2DF0"/>
    <w:rsid w:val="008D65BE"/>
    <w:rsid w:val="008E60ED"/>
    <w:rsid w:val="008F2BD8"/>
    <w:rsid w:val="008F6FFC"/>
    <w:rsid w:val="009013C3"/>
    <w:rsid w:val="0092030C"/>
    <w:rsid w:val="009208D2"/>
    <w:rsid w:val="00920FF7"/>
    <w:rsid w:val="0092331E"/>
    <w:rsid w:val="009234C6"/>
    <w:rsid w:val="00926722"/>
    <w:rsid w:val="00930C90"/>
    <w:rsid w:val="00935486"/>
    <w:rsid w:val="00941DD3"/>
    <w:rsid w:val="00945D51"/>
    <w:rsid w:val="00946CEF"/>
    <w:rsid w:val="009522A1"/>
    <w:rsid w:val="00955553"/>
    <w:rsid w:val="00956FED"/>
    <w:rsid w:val="00960E3C"/>
    <w:rsid w:val="00961084"/>
    <w:rsid w:val="0096184D"/>
    <w:rsid w:val="0098108B"/>
    <w:rsid w:val="009854D5"/>
    <w:rsid w:val="00994073"/>
    <w:rsid w:val="009A69B1"/>
    <w:rsid w:val="009B4772"/>
    <w:rsid w:val="009C521A"/>
    <w:rsid w:val="009C6701"/>
    <w:rsid w:val="009C6D4A"/>
    <w:rsid w:val="009D114D"/>
    <w:rsid w:val="009D68FD"/>
    <w:rsid w:val="009D6FE5"/>
    <w:rsid w:val="009E1252"/>
    <w:rsid w:val="009E40C6"/>
    <w:rsid w:val="009E4583"/>
    <w:rsid w:val="009E595E"/>
    <w:rsid w:val="009E691F"/>
    <w:rsid w:val="009F4268"/>
    <w:rsid w:val="009F5BD3"/>
    <w:rsid w:val="00A01237"/>
    <w:rsid w:val="00A03BF1"/>
    <w:rsid w:val="00A122C1"/>
    <w:rsid w:val="00A22D14"/>
    <w:rsid w:val="00A300BB"/>
    <w:rsid w:val="00A33ED3"/>
    <w:rsid w:val="00A3730F"/>
    <w:rsid w:val="00A45494"/>
    <w:rsid w:val="00A4577C"/>
    <w:rsid w:val="00A51A13"/>
    <w:rsid w:val="00A55854"/>
    <w:rsid w:val="00A57587"/>
    <w:rsid w:val="00A63993"/>
    <w:rsid w:val="00A67633"/>
    <w:rsid w:val="00A70EFF"/>
    <w:rsid w:val="00A7244B"/>
    <w:rsid w:val="00A72F82"/>
    <w:rsid w:val="00A748B0"/>
    <w:rsid w:val="00A754B2"/>
    <w:rsid w:val="00A919EA"/>
    <w:rsid w:val="00A93159"/>
    <w:rsid w:val="00AA073D"/>
    <w:rsid w:val="00AA5A05"/>
    <w:rsid w:val="00AB1773"/>
    <w:rsid w:val="00AC157E"/>
    <w:rsid w:val="00AC28D7"/>
    <w:rsid w:val="00AD4766"/>
    <w:rsid w:val="00AD765F"/>
    <w:rsid w:val="00AD7F6D"/>
    <w:rsid w:val="00AE2B5D"/>
    <w:rsid w:val="00AF724D"/>
    <w:rsid w:val="00B0212B"/>
    <w:rsid w:val="00B02DEB"/>
    <w:rsid w:val="00B03BA0"/>
    <w:rsid w:val="00B03F29"/>
    <w:rsid w:val="00B04BCD"/>
    <w:rsid w:val="00B052E6"/>
    <w:rsid w:val="00B05683"/>
    <w:rsid w:val="00B1359E"/>
    <w:rsid w:val="00B214B1"/>
    <w:rsid w:val="00B262F3"/>
    <w:rsid w:val="00B32BFA"/>
    <w:rsid w:val="00B34299"/>
    <w:rsid w:val="00B36941"/>
    <w:rsid w:val="00B36E2C"/>
    <w:rsid w:val="00B50DC1"/>
    <w:rsid w:val="00B5288A"/>
    <w:rsid w:val="00B55A47"/>
    <w:rsid w:val="00B63AE3"/>
    <w:rsid w:val="00B67CFA"/>
    <w:rsid w:val="00B77F3A"/>
    <w:rsid w:val="00B80DA4"/>
    <w:rsid w:val="00B827E8"/>
    <w:rsid w:val="00B82C6C"/>
    <w:rsid w:val="00B83003"/>
    <w:rsid w:val="00B8304B"/>
    <w:rsid w:val="00B847BD"/>
    <w:rsid w:val="00B92403"/>
    <w:rsid w:val="00B96465"/>
    <w:rsid w:val="00BA192E"/>
    <w:rsid w:val="00BA202F"/>
    <w:rsid w:val="00BA60A0"/>
    <w:rsid w:val="00BB31BA"/>
    <w:rsid w:val="00BC6187"/>
    <w:rsid w:val="00BC6F28"/>
    <w:rsid w:val="00BD28AB"/>
    <w:rsid w:val="00BD3444"/>
    <w:rsid w:val="00BD3BB9"/>
    <w:rsid w:val="00BE1337"/>
    <w:rsid w:val="00BE2669"/>
    <w:rsid w:val="00BE290A"/>
    <w:rsid w:val="00BE4B7B"/>
    <w:rsid w:val="00BE6157"/>
    <w:rsid w:val="00BF10E8"/>
    <w:rsid w:val="00BF6605"/>
    <w:rsid w:val="00C03C0A"/>
    <w:rsid w:val="00C07197"/>
    <w:rsid w:val="00C10E1A"/>
    <w:rsid w:val="00C121CB"/>
    <w:rsid w:val="00C1679C"/>
    <w:rsid w:val="00C1744D"/>
    <w:rsid w:val="00C2161E"/>
    <w:rsid w:val="00C32829"/>
    <w:rsid w:val="00C34042"/>
    <w:rsid w:val="00C35902"/>
    <w:rsid w:val="00C37448"/>
    <w:rsid w:val="00C377FD"/>
    <w:rsid w:val="00C42F84"/>
    <w:rsid w:val="00C4738B"/>
    <w:rsid w:val="00C509E2"/>
    <w:rsid w:val="00C57F04"/>
    <w:rsid w:val="00C64028"/>
    <w:rsid w:val="00C75A14"/>
    <w:rsid w:val="00C811CF"/>
    <w:rsid w:val="00C91D38"/>
    <w:rsid w:val="00CA25EA"/>
    <w:rsid w:val="00CA32DA"/>
    <w:rsid w:val="00CA6DF1"/>
    <w:rsid w:val="00CB4CD2"/>
    <w:rsid w:val="00CC02A4"/>
    <w:rsid w:val="00CC3A6B"/>
    <w:rsid w:val="00CC430E"/>
    <w:rsid w:val="00CD0A6A"/>
    <w:rsid w:val="00CD3690"/>
    <w:rsid w:val="00CE1FE3"/>
    <w:rsid w:val="00CE5389"/>
    <w:rsid w:val="00CE7E91"/>
    <w:rsid w:val="00D020F0"/>
    <w:rsid w:val="00D06B44"/>
    <w:rsid w:val="00D12573"/>
    <w:rsid w:val="00D13138"/>
    <w:rsid w:val="00D15919"/>
    <w:rsid w:val="00D163D5"/>
    <w:rsid w:val="00D25AB6"/>
    <w:rsid w:val="00D27755"/>
    <w:rsid w:val="00D31E17"/>
    <w:rsid w:val="00D31FCB"/>
    <w:rsid w:val="00D52837"/>
    <w:rsid w:val="00D54DC9"/>
    <w:rsid w:val="00D64C45"/>
    <w:rsid w:val="00D714DA"/>
    <w:rsid w:val="00D72327"/>
    <w:rsid w:val="00D75DD0"/>
    <w:rsid w:val="00D769E9"/>
    <w:rsid w:val="00D76D34"/>
    <w:rsid w:val="00D8010D"/>
    <w:rsid w:val="00D80BC8"/>
    <w:rsid w:val="00D83368"/>
    <w:rsid w:val="00D87257"/>
    <w:rsid w:val="00D90585"/>
    <w:rsid w:val="00D90802"/>
    <w:rsid w:val="00D90A2C"/>
    <w:rsid w:val="00D96A27"/>
    <w:rsid w:val="00DA64AC"/>
    <w:rsid w:val="00DA69EC"/>
    <w:rsid w:val="00DA73E0"/>
    <w:rsid w:val="00DB18CD"/>
    <w:rsid w:val="00DB47B0"/>
    <w:rsid w:val="00DB5B15"/>
    <w:rsid w:val="00DB6521"/>
    <w:rsid w:val="00DB70D6"/>
    <w:rsid w:val="00DB7826"/>
    <w:rsid w:val="00DC4774"/>
    <w:rsid w:val="00DC609F"/>
    <w:rsid w:val="00DD036B"/>
    <w:rsid w:val="00DE76A5"/>
    <w:rsid w:val="00DF58D9"/>
    <w:rsid w:val="00DF6EA6"/>
    <w:rsid w:val="00E02427"/>
    <w:rsid w:val="00E034A5"/>
    <w:rsid w:val="00E048CF"/>
    <w:rsid w:val="00E11430"/>
    <w:rsid w:val="00E14B2B"/>
    <w:rsid w:val="00E24B47"/>
    <w:rsid w:val="00E255DA"/>
    <w:rsid w:val="00E26B79"/>
    <w:rsid w:val="00E31EAC"/>
    <w:rsid w:val="00E32452"/>
    <w:rsid w:val="00E5204E"/>
    <w:rsid w:val="00E7590A"/>
    <w:rsid w:val="00E75BE1"/>
    <w:rsid w:val="00E75F9C"/>
    <w:rsid w:val="00E8073D"/>
    <w:rsid w:val="00E82490"/>
    <w:rsid w:val="00E83C97"/>
    <w:rsid w:val="00E9345C"/>
    <w:rsid w:val="00E94C02"/>
    <w:rsid w:val="00EA01F9"/>
    <w:rsid w:val="00EA3CA1"/>
    <w:rsid w:val="00EA6381"/>
    <w:rsid w:val="00EB409C"/>
    <w:rsid w:val="00EB443E"/>
    <w:rsid w:val="00EC33A1"/>
    <w:rsid w:val="00EC4158"/>
    <w:rsid w:val="00EC5C15"/>
    <w:rsid w:val="00EE06C3"/>
    <w:rsid w:val="00EE1C45"/>
    <w:rsid w:val="00EE3026"/>
    <w:rsid w:val="00EE489C"/>
    <w:rsid w:val="00EE4B70"/>
    <w:rsid w:val="00EE78D0"/>
    <w:rsid w:val="00EF5D25"/>
    <w:rsid w:val="00F01BE8"/>
    <w:rsid w:val="00F024B4"/>
    <w:rsid w:val="00F03722"/>
    <w:rsid w:val="00F07B99"/>
    <w:rsid w:val="00F17C30"/>
    <w:rsid w:val="00F255FF"/>
    <w:rsid w:val="00F33F59"/>
    <w:rsid w:val="00F3688D"/>
    <w:rsid w:val="00F36FB8"/>
    <w:rsid w:val="00F4495C"/>
    <w:rsid w:val="00F47C4A"/>
    <w:rsid w:val="00F8558C"/>
    <w:rsid w:val="00F92B2B"/>
    <w:rsid w:val="00FA0AF2"/>
    <w:rsid w:val="00FA2C17"/>
    <w:rsid w:val="00FA3BDC"/>
    <w:rsid w:val="00FA3DBA"/>
    <w:rsid w:val="00FA5ADA"/>
    <w:rsid w:val="00FB099C"/>
    <w:rsid w:val="00FB3F13"/>
    <w:rsid w:val="00FC1972"/>
    <w:rsid w:val="00FC2119"/>
    <w:rsid w:val="00FC327D"/>
    <w:rsid w:val="00FC6DFE"/>
    <w:rsid w:val="00FD2464"/>
    <w:rsid w:val="00FD7CE2"/>
    <w:rsid w:val="00FE06B9"/>
    <w:rsid w:val="00FE06EF"/>
    <w:rsid w:val="00FE6103"/>
    <w:rsid w:val="00FF4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8C6B"/>
  <w15:chartTrackingRefBased/>
  <w15:docId w15:val="{9D8B4C54-DAD3-4D0B-80F1-8CC9DC9C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781E"/>
    <w:pPr>
      <w:spacing w:after="0" w:line="360" w:lineRule="auto"/>
      <w:ind w:firstLine="709"/>
      <w:jc w:val="both"/>
      <w:pPrChange w:id="0" w:author="Evgeny Sukharev" w:date="2021-03-27T00:21:00Z">
        <w:pPr>
          <w:spacing w:line="360" w:lineRule="auto"/>
          <w:ind w:firstLine="709"/>
          <w:jc w:val="both"/>
        </w:pPr>
      </w:pPrChange>
    </w:pPr>
    <w:rPr>
      <w:rFonts w:ascii="Times New Roman" w:hAnsi="Times New Roman"/>
      <w:color w:val="000000" w:themeColor="text1"/>
      <w:sz w:val="28"/>
      <w:rPrChange w:id="0" w:author="Evgeny Sukharev" w:date="2021-03-27T00:21:00Z">
        <w:rPr>
          <w:rFonts w:eastAsiaTheme="minorHAnsi" w:cstheme="minorBidi"/>
          <w:color w:val="000000" w:themeColor="text1"/>
          <w:sz w:val="28"/>
          <w:szCs w:val="22"/>
          <w:lang w:val="ru-RU" w:eastAsia="en-US" w:bidi="ar-SA"/>
        </w:rPr>
      </w:rPrChange>
    </w:rPr>
  </w:style>
  <w:style w:type="paragraph" w:styleId="1">
    <w:name w:val="heading 1"/>
    <w:basedOn w:val="a1"/>
    <w:next w:val="a1"/>
    <w:link w:val="11"/>
    <w:uiPriority w:val="9"/>
    <w:qFormat/>
    <w:rsid w:val="00C4738B"/>
    <w:pPr>
      <w:keepNext/>
      <w:keepLines/>
      <w:pageBreakBefore/>
      <w:numPr>
        <w:numId w:val="1"/>
      </w:numPr>
      <w:spacing w:after="240"/>
      <w:jc w:val="center"/>
      <w:outlineLvl w:val="0"/>
    </w:pPr>
    <w:rPr>
      <w:rFonts w:eastAsiaTheme="majorEastAsia" w:cstheme="majorBidi"/>
      <w:b/>
      <w:caps/>
      <w:sz w:val="32"/>
      <w:szCs w:val="32"/>
    </w:rPr>
  </w:style>
  <w:style w:type="paragraph" w:styleId="2">
    <w:name w:val="heading 2"/>
    <w:basedOn w:val="a1"/>
    <w:next w:val="a1"/>
    <w:link w:val="20"/>
    <w:uiPriority w:val="9"/>
    <w:unhideWhenUsed/>
    <w:qFormat/>
    <w:rsid w:val="00712270"/>
    <w:pPr>
      <w:keepNext/>
      <w:keepLines/>
      <w:numPr>
        <w:ilvl w:val="1"/>
        <w:numId w:val="1"/>
      </w:numPr>
      <w:spacing w:before="360" w:after="240" w:line="240" w:lineRule="auto"/>
      <w:jc w:val="center"/>
      <w:outlineLvl w:val="1"/>
    </w:pPr>
    <w:rPr>
      <w:rFonts w:eastAsiaTheme="majorEastAsia" w:cstheme="majorBidi"/>
      <w:b/>
      <w:szCs w:val="26"/>
    </w:rPr>
  </w:style>
  <w:style w:type="paragraph" w:styleId="3">
    <w:name w:val="heading 3"/>
    <w:basedOn w:val="a1"/>
    <w:next w:val="a1"/>
    <w:link w:val="30"/>
    <w:uiPriority w:val="9"/>
    <w:unhideWhenUsed/>
    <w:qFormat/>
    <w:rsid w:val="00D83368"/>
    <w:pPr>
      <w:keepNext/>
      <w:keepLines/>
      <w:numPr>
        <w:ilvl w:val="2"/>
        <w:numId w:val="1"/>
      </w:numPr>
      <w:spacing w:before="360" w:after="240"/>
      <w:ind w:firstLine="709"/>
      <w:jc w:val="left"/>
      <w:outlineLvl w:val="2"/>
    </w:pPr>
    <w:rPr>
      <w:rFonts w:eastAsiaTheme="majorEastAsia" w:cstheme="majorBidi"/>
      <w:b/>
      <w:i/>
      <w:szCs w:val="24"/>
    </w:rPr>
  </w:style>
  <w:style w:type="paragraph" w:styleId="4">
    <w:name w:val="heading 4"/>
    <w:basedOn w:val="a1"/>
    <w:next w:val="a1"/>
    <w:link w:val="40"/>
    <w:uiPriority w:val="9"/>
    <w:unhideWhenUsed/>
    <w:qFormat/>
    <w:rsid w:val="00941DD3"/>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C4738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C4738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C4738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C473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C473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
    <w:uiPriority w:val="9"/>
    <w:rsid w:val="00C4738B"/>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2"/>
    <w:link w:val="2"/>
    <w:uiPriority w:val="9"/>
    <w:rsid w:val="00712270"/>
    <w:rPr>
      <w:rFonts w:ascii="Times New Roman" w:eastAsiaTheme="majorEastAsia" w:hAnsi="Times New Roman" w:cstheme="majorBidi"/>
      <w:b/>
      <w:color w:val="000000" w:themeColor="text1"/>
      <w:sz w:val="28"/>
      <w:szCs w:val="26"/>
    </w:rPr>
  </w:style>
  <w:style w:type="paragraph" w:styleId="a5">
    <w:name w:val="Title"/>
    <w:basedOn w:val="a1"/>
    <w:next w:val="a1"/>
    <w:link w:val="a6"/>
    <w:uiPriority w:val="10"/>
    <w:qFormat/>
    <w:rsid w:val="00F33F59"/>
    <w:pPr>
      <w:spacing w:before="360" w:after="240"/>
      <w:ind w:firstLine="0"/>
      <w:contextualSpacing/>
      <w:jc w:val="left"/>
    </w:pPr>
    <w:rPr>
      <w:rFonts w:eastAsiaTheme="majorEastAsia" w:cstheme="majorBidi"/>
      <w:b/>
      <w:i/>
      <w:color w:val="auto"/>
      <w:spacing w:val="-10"/>
      <w:kern w:val="28"/>
      <w:szCs w:val="56"/>
    </w:rPr>
  </w:style>
  <w:style w:type="character" w:customStyle="1" w:styleId="a6">
    <w:name w:val="Заголовок Знак"/>
    <w:basedOn w:val="a2"/>
    <w:link w:val="a5"/>
    <w:uiPriority w:val="10"/>
    <w:rsid w:val="00F33F59"/>
    <w:rPr>
      <w:rFonts w:ascii="Times New Roman" w:eastAsiaTheme="majorEastAsia" w:hAnsi="Times New Roman" w:cstheme="majorBidi"/>
      <w:b/>
      <w:i/>
      <w:spacing w:val="-10"/>
      <w:kern w:val="28"/>
      <w:sz w:val="28"/>
      <w:szCs w:val="56"/>
    </w:rPr>
  </w:style>
  <w:style w:type="character" w:customStyle="1" w:styleId="30">
    <w:name w:val="Заголовок 3 Знак"/>
    <w:basedOn w:val="a2"/>
    <w:link w:val="3"/>
    <w:uiPriority w:val="9"/>
    <w:rsid w:val="00D83368"/>
    <w:rPr>
      <w:rFonts w:ascii="Times New Roman" w:eastAsiaTheme="majorEastAsia" w:hAnsi="Times New Roman" w:cstheme="majorBidi"/>
      <w:b/>
      <w:i/>
      <w:color w:val="000000" w:themeColor="text1"/>
      <w:sz w:val="28"/>
      <w:szCs w:val="24"/>
    </w:rPr>
  </w:style>
  <w:style w:type="character" w:customStyle="1" w:styleId="50">
    <w:name w:val="Заголовок 5 Знак"/>
    <w:basedOn w:val="a2"/>
    <w:link w:val="5"/>
    <w:uiPriority w:val="9"/>
    <w:semiHidden/>
    <w:rsid w:val="00C4738B"/>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semiHidden/>
    <w:rsid w:val="00C4738B"/>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semiHidden/>
    <w:rsid w:val="00C4738B"/>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semiHidden/>
    <w:rsid w:val="00C4738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C4738B"/>
    <w:rPr>
      <w:rFonts w:asciiTheme="majorHAnsi" w:eastAsiaTheme="majorEastAsia" w:hAnsiTheme="majorHAnsi" w:cstheme="majorBidi"/>
      <w:i/>
      <w:iCs/>
      <w:color w:val="272727" w:themeColor="text1" w:themeTint="D8"/>
      <w:sz w:val="21"/>
      <w:szCs w:val="21"/>
    </w:rPr>
  </w:style>
  <w:style w:type="paragraph" w:styleId="a7">
    <w:name w:val="List Paragraph"/>
    <w:aliases w:val="Таблицы,Список1"/>
    <w:basedOn w:val="a1"/>
    <w:link w:val="a8"/>
    <w:uiPriority w:val="34"/>
    <w:qFormat/>
    <w:rsid w:val="001C3C55"/>
    <w:pPr>
      <w:ind w:left="720"/>
      <w:contextualSpacing/>
    </w:pPr>
  </w:style>
  <w:style w:type="character" w:styleId="a9">
    <w:name w:val="Hyperlink"/>
    <w:basedOn w:val="a2"/>
    <w:uiPriority w:val="99"/>
    <w:unhideWhenUsed/>
    <w:rsid w:val="00762E6A"/>
    <w:rPr>
      <w:color w:val="0563C1" w:themeColor="hyperlink"/>
      <w:u w:val="single"/>
    </w:rPr>
  </w:style>
  <w:style w:type="paragraph" w:styleId="aa">
    <w:name w:val="footnote text"/>
    <w:basedOn w:val="a1"/>
    <w:link w:val="ab"/>
    <w:uiPriority w:val="99"/>
    <w:semiHidden/>
    <w:unhideWhenUsed/>
    <w:rsid w:val="00295EE3"/>
    <w:pPr>
      <w:spacing w:line="240" w:lineRule="auto"/>
    </w:pPr>
    <w:rPr>
      <w:sz w:val="20"/>
      <w:szCs w:val="20"/>
    </w:rPr>
  </w:style>
  <w:style w:type="character" w:customStyle="1" w:styleId="ab">
    <w:name w:val="Текст сноски Знак"/>
    <w:basedOn w:val="a2"/>
    <w:link w:val="aa"/>
    <w:uiPriority w:val="99"/>
    <w:semiHidden/>
    <w:rsid w:val="00295EE3"/>
    <w:rPr>
      <w:rFonts w:ascii="Times New Roman" w:hAnsi="Times New Roman"/>
      <w:color w:val="000000" w:themeColor="text1"/>
      <w:sz w:val="20"/>
      <w:szCs w:val="20"/>
    </w:rPr>
  </w:style>
  <w:style w:type="character" w:styleId="ac">
    <w:name w:val="footnote reference"/>
    <w:basedOn w:val="a2"/>
    <w:uiPriority w:val="99"/>
    <w:semiHidden/>
    <w:unhideWhenUsed/>
    <w:rsid w:val="00295EE3"/>
    <w:rPr>
      <w:vertAlign w:val="superscript"/>
    </w:rPr>
  </w:style>
  <w:style w:type="paragraph" w:styleId="ad">
    <w:name w:val="Normal (Web)"/>
    <w:basedOn w:val="a1"/>
    <w:uiPriority w:val="99"/>
    <w:unhideWhenUsed/>
    <w:rsid w:val="0082288A"/>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customStyle="1" w:styleId="12">
    <w:name w:val="Диплом Список1 Знак"/>
    <w:link w:val="10"/>
    <w:locked/>
    <w:rsid w:val="0082288A"/>
    <w:rPr>
      <w:rFonts w:ascii="Times New Roman" w:hAnsi="Times New Roman"/>
      <w:sz w:val="28"/>
    </w:rPr>
  </w:style>
  <w:style w:type="paragraph" w:customStyle="1" w:styleId="10">
    <w:name w:val="Диплом Список1"/>
    <w:basedOn w:val="a1"/>
    <w:link w:val="12"/>
    <w:qFormat/>
    <w:rsid w:val="0082288A"/>
    <w:pPr>
      <w:numPr>
        <w:numId w:val="3"/>
      </w:numPr>
    </w:pPr>
    <w:rPr>
      <w:color w:val="auto"/>
    </w:rPr>
  </w:style>
  <w:style w:type="paragraph" w:customStyle="1" w:styleId="ae">
    <w:name w:val="подписи"/>
    <w:link w:val="af"/>
    <w:qFormat/>
    <w:rsid w:val="00FC2119"/>
    <w:pPr>
      <w:jc w:val="center"/>
    </w:pPr>
    <w:rPr>
      <w:rFonts w:ascii="Times New Roman" w:hAnsi="Times New Roman"/>
      <w:b/>
      <w:i/>
      <w:sz w:val="28"/>
    </w:rPr>
  </w:style>
  <w:style w:type="character" w:customStyle="1" w:styleId="af">
    <w:name w:val="подписи Знак"/>
    <w:link w:val="ae"/>
    <w:rsid w:val="00FC2119"/>
    <w:rPr>
      <w:rFonts w:ascii="Times New Roman" w:hAnsi="Times New Roman"/>
      <w:b/>
      <w:i/>
      <w:sz w:val="28"/>
    </w:rPr>
  </w:style>
  <w:style w:type="character" w:customStyle="1" w:styleId="a8">
    <w:name w:val="Абзац списка Знак"/>
    <w:aliases w:val="Таблицы Знак,Список1 Знак"/>
    <w:basedOn w:val="a2"/>
    <w:link w:val="a7"/>
    <w:uiPriority w:val="34"/>
    <w:locked/>
    <w:rsid w:val="007F1A92"/>
    <w:rPr>
      <w:rFonts w:ascii="Times New Roman" w:hAnsi="Times New Roman"/>
      <w:color w:val="000000" w:themeColor="text1"/>
      <w:sz w:val="28"/>
    </w:rPr>
  </w:style>
  <w:style w:type="paragraph" w:styleId="af0">
    <w:name w:val="Body Text"/>
    <w:basedOn w:val="a1"/>
    <w:link w:val="af1"/>
    <w:uiPriority w:val="99"/>
    <w:semiHidden/>
    <w:unhideWhenUsed/>
    <w:rsid w:val="007F1A92"/>
    <w:pPr>
      <w:spacing w:after="120"/>
      <w:ind w:firstLine="720"/>
    </w:pPr>
    <w:rPr>
      <w:rFonts w:eastAsia="Droid Sans" w:cs="Lohit Hindi"/>
      <w:color w:val="auto"/>
      <w:kern w:val="2"/>
      <w:szCs w:val="24"/>
      <w:lang w:eastAsia="zh-CN" w:bidi="hi-IN"/>
    </w:rPr>
  </w:style>
  <w:style w:type="character" w:customStyle="1" w:styleId="af1">
    <w:name w:val="Основной текст Знак"/>
    <w:basedOn w:val="a2"/>
    <w:link w:val="af0"/>
    <w:uiPriority w:val="99"/>
    <w:semiHidden/>
    <w:rsid w:val="007F1A92"/>
    <w:rPr>
      <w:rFonts w:ascii="Times New Roman" w:eastAsia="Droid Sans" w:hAnsi="Times New Roman" w:cs="Lohit Hindi"/>
      <w:kern w:val="2"/>
      <w:sz w:val="28"/>
      <w:szCs w:val="24"/>
      <w:lang w:eastAsia="zh-CN" w:bidi="hi-IN"/>
    </w:rPr>
  </w:style>
  <w:style w:type="character" w:customStyle="1" w:styleId="13">
    <w:name w:val="Неразрешенное упоминание1"/>
    <w:basedOn w:val="a2"/>
    <w:uiPriority w:val="99"/>
    <w:semiHidden/>
    <w:unhideWhenUsed/>
    <w:rsid w:val="00073A29"/>
    <w:rPr>
      <w:color w:val="605E5C"/>
      <w:shd w:val="clear" w:color="auto" w:fill="E1DFDD"/>
    </w:rPr>
  </w:style>
  <w:style w:type="character" w:customStyle="1" w:styleId="40">
    <w:name w:val="Заголовок 4 Знак"/>
    <w:basedOn w:val="a2"/>
    <w:link w:val="4"/>
    <w:uiPriority w:val="9"/>
    <w:rsid w:val="00941DD3"/>
    <w:rPr>
      <w:rFonts w:asciiTheme="majorHAnsi" w:eastAsiaTheme="majorEastAsia" w:hAnsiTheme="majorHAnsi" w:cstheme="majorBidi"/>
      <w:i/>
      <w:iCs/>
      <w:color w:val="2F5496" w:themeColor="accent1" w:themeShade="BF"/>
      <w:sz w:val="28"/>
    </w:rPr>
  </w:style>
  <w:style w:type="paragraph" w:styleId="af2">
    <w:name w:val="header"/>
    <w:basedOn w:val="a1"/>
    <w:link w:val="af3"/>
    <w:uiPriority w:val="99"/>
    <w:unhideWhenUsed/>
    <w:rsid w:val="0078268B"/>
    <w:pPr>
      <w:tabs>
        <w:tab w:val="center" w:pos="4677"/>
        <w:tab w:val="right" w:pos="9355"/>
      </w:tabs>
      <w:spacing w:line="240" w:lineRule="auto"/>
      <w:ind w:firstLine="720"/>
    </w:pPr>
    <w:rPr>
      <w:color w:val="auto"/>
    </w:rPr>
  </w:style>
  <w:style w:type="character" w:customStyle="1" w:styleId="af3">
    <w:name w:val="Верхний колонтитул Знак"/>
    <w:basedOn w:val="a2"/>
    <w:link w:val="af2"/>
    <w:uiPriority w:val="99"/>
    <w:rsid w:val="0078268B"/>
    <w:rPr>
      <w:rFonts w:ascii="Times New Roman" w:hAnsi="Times New Roman"/>
      <w:sz w:val="28"/>
    </w:rPr>
  </w:style>
  <w:style w:type="paragraph" w:styleId="af4">
    <w:name w:val="caption"/>
    <w:basedOn w:val="a1"/>
    <w:next w:val="a1"/>
    <w:uiPriority w:val="35"/>
    <w:unhideWhenUsed/>
    <w:qFormat/>
    <w:rsid w:val="002E3C6F"/>
    <w:pPr>
      <w:spacing w:after="200" w:line="240" w:lineRule="auto"/>
      <w:ind w:firstLine="0"/>
      <w:jc w:val="center"/>
    </w:pPr>
    <w:rPr>
      <w:b/>
      <w:i/>
      <w:iCs/>
      <w:szCs w:val="18"/>
    </w:rPr>
  </w:style>
  <w:style w:type="paragraph" w:styleId="af5">
    <w:name w:val="TOC Heading"/>
    <w:basedOn w:val="1"/>
    <w:next w:val="a1"/>
    <w:uiPriority w:val="39"/>
    <w:unhideWhenUsed/>
    <w:qFormat/>
    <w:rsid w:val="00D163D5"/>
    <w:pPr>
      <w:pageBreakBefore w:val="0"/>
      <w:numPr>
        <w:numId w:val="0"/>
      </w:numPr>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1"/>
    <w:next w:val="a1"/>
    <w:autoRedefine/>
    <w:uiPriority w:val="39"/>
    <w:unhideWhenUsed/>
    <w:rsid w:val="00D163D5"/>
    <w:pPr>
      <w:spacing w:after="100"/>
    </w:pPr>
  </w:style>
  <w:style w:type="paragraph" w:styleId="21">
    <w:name w:val="toc 2"/>
    <w:basedOn w:val="a1"/>
    <w:next w:val="a1"/>
    <w:autoRedefine/>
    <w:uiPriority w:val="39"/>
    <w:unhideWhenUsed/>
    <w:rsid w:val="00D163D5"/>
    <w:pPr>
      <w:spacing w:after="100"/>
      <w:ind w:left="280"/>
    </w:pPr>
  </w:style>
  <w:style w:type="paragraph" w:styleId="31">
    <w:name w:val="toc 3"/>
    <w:basedOn w:val="a1"/>
    <w:next w:val="a1"/>
    <w:autoRedefine/>
    <w:uiPriority w:val="39"/>
    <w:unhideWhenUsed/>
    <w:rsid w:val="00D163D5"/>
    <w:pPr>
      <w:spacing w:after="100"/>
      <w:ind w:left="560"/>
    </w:pPr>
  </w:style>
  <w:style w:type="table" w:styleId="af6">
    <w:name w:val="Table Grid"/>
    <w:basedOn w:val="a3"/>
    <w:uiPriority w:val="39"/>
    <w:rsid w:val="00D833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Нумерация заголовков"/>
    <w:uiPriority w:val="99"/>
    <w:rsid w:val="001F6E62"/>
    <w:pPr>
      <w:numPr>
        <w:numId w:val="26"/>
      </w:numPr>
    </w:pPr>
  </w:style>
  <w:style w:type="paragraph" w:customStyle="1" w:styleId="af7">
    <w:name w:val="Номер таблицы"/>
    <w:basedOn w:val="a1"/>
    <w:qFormat/>
    <w:rsid w:val="001F6E62"/>
    <w:pPr>
      <w:ind w:firstLine="0"/>
      <w:jc w:val="right"/>
    </w:pPr>
    <w:rPr>
      <w:rFonts w:eastAsia="Times New Roman" w:cs="Times New Roman"/>
      <w:i/>
      <w:color w:val="auto"/>
      <w:szCs w:val="28"/>
    </w:rPr>
  </w:style>
  <w:style w:type="paragraph" w:customStyle="1" w:styleId="af8">
    <w:name w:val="Название таблицы"/>
    <w:basedOn w:val="af7"/>
    <w:qFormat/>
    <w:rsid w:val="001F6E62"/>
    <w:pPr>
      <w:jc w:val="center"/>
    </w:pPr>
    <w:rPr>
      <w:b/>
    </w:rPr>
  </w:style>
  <w:style w:type="paragraph" w:styleId="af9">
    <w:name w:val="footer"/>
    <w:basedOn w:val="a1"/>
    <w:link w:val="afa"/>
    <w:uiPriority w:val="99"/>
    <w:unhideWhenUsed/>
    <w:rsid w:val="00FC1972"/>
    <w:pPr>
      <w:tabs>
        <w:tab w:val="center" w:pos="4677"/>
        <w:tab w:val="right" w:pos="9355"/>
      </w:tabs>
      <w:spacing w:line="240" w:lineRule="auto"/>
    </w:pPr>
  </w:style>
  <w:style w:type="character" w:customStyle="1" w:styleId="afa">
    <w:name w:val="Нижний колонтитул Знак"/>
    <w:basedOn w:val="a2"/>
    <w:link w:val="af9"/>
    <w:uiPriority w:val="99"/>
    <w:rsid w:val="00FC1972"/>
    <w:rPr>
      <w:rFonts w:ascii="Times New Roman" w:hAnsi="Times New Roman"/>
      <w:color w:val="000000" w:themeColor="text1"/>
      <w:sz w:val="28"/>
    </w:rPr>
  </w:style>
  <w:style w:type="paragraph" w:styleId="afb">
    <w:name w:val="Balloon Text"/>
    <w:basedOn w:val="a1"/>
    <w:link w:val="afc"/>
    <w:uiPriority w:val="99"/>
    <w:semiHidden/>
    <w:unhideWhenUsed/>
    <w:rsid w:val="00FB3F13"/>
    <w:pPr>
      <w:spacing w:line="240" w:lineRule="auto"/>
    </w:pPr>
    <w:rPr>
      <w:rFonts w:ascii="Segoe UI" w:hAnsi="Segoe UI" w:cs="Segoe UI"/>
      <w:sz w:val="18"/>
      <w:szCs w:val="18"/>
    </w:rPr>
  </w:style>
  <w:style w:type="character" w:customStyle="1" w:styleId="afc">
    <w:name w:val="Текст выноски Знак"/>
    <w:basedOn w:val="a2"/>
    <w:link w:val="afb"/>
    <w:uiPriority w:val="99"/>
    <w:semiHidden/>
    <w:rsid w:val="00FB3F13"/>
    <w:rPr>
      <w:rFonts w:ascii="Segoe UI" w:hAnsi="Segoe UI" w:cs="Segoe UI"/>
      <w:color w:val="000000" w:themeColor="text1"/>
      <w:sz w:val="18"/>
      <w:szCs w:val="18"/>
    </w:rPr>
  </w:style>
  <w:style w:type="paragraph" w:customStyle="1" w:styleId="afd">
    <w:name w:val="Стиль титульного листа"/>
    <w:basedOn w:val="a1"/>
    <w:qFormat/>
    <w:rsid w:val="004F5357"/>
    <w:pPr>
      <w:ind w:firstLine="0"/>
      <w:jc w:val="center"/>
    </w:pPr>
    <w:rPr>
      <w:rFonts w:eastAsia="Times New Roman" w:cs="Times New Roman"/>
      <w:b/>
      <w:color w:val="auto"/>
      <w:szCs w:val="32"/>
      <w:lang w:eastAsia="ru-RU"/>
    </w:rPr>
  </w:style>
  <w:style w:type="paragraph" w:customStyle="1" w:styleId="a">
    <w:name w:val="Список с точкой"/>
    <w:basedOn w:val="a7"/>
    <w:link w:val="afe"/>
    <w:qFormat/>
    <w:rsid w:val="005673F8"/>
    <w:pPr>
      <w:numPr>
        <w:numId w:val="5"/>
      </w:numPr>
      <w:ind w:left="1418" w:hanging="284"/>
    </w:pPr>
    <w:rPr>
      <w:szCs w:val="28"/>
    </w:rPr>
  </w:style>
  <w:style w:type="character" w:customStyle="1" w:styleId="afe">
    <w:name w:val="Список с точкой Знак"/>
    <w:basedOn w:val="a8"/>
    <w:link w:val="a"/>
    <w:rsid w:val="005673F8"/>
    <w:rPr>
      <w:rFonts w:ascii="Times New Roman" w:hAnsi="Times New Roman"/>
      <w:color w:val="000000" w:themeColor="text1"/>
      <w:sz w:val="28"/>
      <w:szCs w:val="28"/>
    </w:rPr>
  </w:style>
  <w:style w:type="character" w:styleId="aff">
    <w:name w:val="FollowedHyperlink"/>
    <w:basedOn w:val="a2"/>
    <w:uiPriority w:val="99"/>
    <w:semiHidden/>
    <w:unhideWhenUsed/>
    <w:rsid w:val="00BC6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0553">
      <w:bodyDiv w:val="1"/>
      <w:marLeft w:val="0"/>
      <w:marRight w:val="0"/>
      <w:marTop w:val="0"/>
      <w:marBottom w:val="0"/>
      <w:divBdr>
        <w:top w:val="none" w:sz="0" w:space="0" w:color="auto"/>
        <w:left w:val="none" w:sz="0" w:space="0" w:color="auto"/>
        <w:bottom w:val="none" w:sz="0" w:space="0" w:color="auto"/>
        <w:right w:val="none" w:sz="0" w:space="0" w:color="auto"/>
      </w:divBdr>
    </w:div>
    <w:div w:id="313722062">
      <w:bodyDiv w:val="1"/>
      <w:marLeft w:val="0"/>
      <w:marRight w:val="0"/>
      <w:marTop w:val="0"/>
      <w:marBottom w:val="0"/>
      <w:divBdr>
        <w:top w:val="none" w:sz="0" w:space="0" w:color="auto"/>
        <w:left w:val="none" w:sz="0" w:space="0" w:color="auto"/>
        <w:bottom w:val="none" w:sz="0" w:space="0" w:color="auto"/>
        <w:right w:val="none" w:sz="0" w:space="0" w:color="auto"/>
      </w:divBdr>
    </w:div>
    <w:div w:id="578515736">
      <w:bodyDiv w:val="1"/>
      <w:marLeft w:val="0"/>
      <w:marRight w:val="0"/>
      <w:marTop w:val="0"/>
      <w:marBottom w:val="0"/>
      <w:divBdr>
        <w:top w:val="none" w:sz="0" w:space="0" w:color="auto"/>
        <w:left w:val="none" w:sz="0" w:space="0" w:color="auto"/>
        <w:bottom w:val="none" w:sz="0" w:space="0" w:color="auto"/>
        <w:right w:val="none" w:sz="0" w:space="0" w:color="auto"/>
      </w:divBdr>
    </w:div>
    <w:div w:id="601494607">
      <w:bodyDiv w:val="1"/>
      <w:marLeft w:val="0"/>
      <w:marRight w:val="0"/>
      <w:marTop w:val="0"/>
      <w:marBottom w:val="0"/>
      <w:divBdr>
        <w:top w:val="none" w:sz="0" w:space="0" w:color="auto"/>
        <w:left w:val="none" w:sz="0" w:space="0" w:color="auto"/>
        <w:bottom w:val="none" w:sz="0" w:space="0" w:color="auto"/>
        <w:right w:val="none" w:sz="0" w:space="0" w:color="auto"/>
      </w:divBdr>
    </w:div>
    <w:div w:id="626468725">
      <w:bodyDiv w:val="1"/>
      <w:marLeft w:val="0"/>
      <w:marRight w:val="0"/>
      <w:marTop w:val="0"/>
      <w:marBottom w:val="0"/>
      <w:divBdr>
        <w:top w:val="none" w:sz="0" w:space="0" w:color="auto"/>
        <w:left w:val="none" w:sz="0" w:space="0" w:color="auto"/>
        <w:bottom w:val="none" w:sz="0" w:space="0" w:color="auto"/>
        <w:right w:val="none" w:sz="0" w:space="0" w:color="auto"/>
      </w:divBdr>
    </w:div>
    <w:div w:id="882060456">
      <w:bodyDiv w:val="1"/>
      <w:marLeft w:val="0"/>
      <w:marRight w:val="0"/>
      <w:marTop w:val="0"/>
      <w:marBottom w:val="0"/>
      <w:divBdr>
        <w:top w:val="none" w:sz="0" w:space="0" w:color="auto"/>
        <w:left w:val="none" w:sz="0" w:space="0" w:color="auto"/>
        <w:bottom w:val="none" w:sz="0" w:space="0" w:color="auto"/>
        <w:right w:val="none" w:sz="0" w:space="0" w:color="auto"/>
      </w:divBdr>
    </w:div>
    <w:div w:id="1064596893">
      <w:bodyDiv w:val="1"/>
      <w:marLeft w:val="0"/>
      <w:marRight w:val="0"/>
      <w:marTop w:val="0"/>
      <w:marBottom w:val="0"/>
      <w:divBdr>
        <w:top w:val="none" w:sz="0" w:space="0" w:color="auto"/>
        <w:left w:val="none" w:sz="0" w:space="0" w:color="auto"/>
        <w:bottom w:val="none" w:sz="0" w:space="0" w:color="auto"/>
        <w:right w:val="none" w:sz="0" w:space="0" w:color="auto"/>
      </w:divBdr>
    </w:div>
    <w:div w:id="1141456771">
      <w:bodyDiv w:val="1"/>
      <w:marLeft w:val="0"/>
      <w:marRight w:val="0"/>
      <w:marTop w:val="0"/>
      <w:marBottom w:val="0"/>
      <w:divBdr>
        <w:top w:val="none" w:sz="0" w:space="0" w:color="auto"/>
        <w:left w:val="none" w:sz="0" w:space="0" w:color="auto"/>
        <w:bottom w:val="none" w:sz="0" w:space="0" w:color="auto"/>
        <w:right w:val="none" w:sz="0" w:space="0" w:color="auto"/>
      </w:divBdr>
    </w:div>
    <w:div w:id="1230070777">
      <w:bodyDiv w:val="1"/>
      <w:marLeft w:val="0"/>
      <w:marRight w:val="0"/>
      <w:marTop w:val="0"/>
      <w:marBottom w:val="0"/>
      <w:divBdr>
        <w:top w:val="none" w:sz="0" w:space="0" w:color="auto"/>
        <w:left w:val="none" w:sz="0" w:space="0" w:color="auto"/>
        <w:bottom w:val="none" w:sz="0" w:space="0" w:color="auto"/>
        <w:right w:val="none" w:sz="0" w:space="0" w:color="auto"/>
      </w:divBdr>
    </w:div>
    <w:div w:id="1337075449">
      <w:bodyDiv w:val="1"/>
      <w:marLeft w:val="0"/>
      <w:marRight w:val="0"/>
      <w:marTop w:val="0"/>
      <w:marBottom w:val="0"/>
      <w:divBdr>
        <w:top w:val="none" w:sz="0" w:space="0" w:color="auto"/>
        <w:left w:val="none" w:sz="0" w:space="0" w:color="auto"/>
        <w:bottom w:val="none" w:sz="0" w:space="0" w:color="auto"/>
        <w:right w:val="none" w:sz="0" w:space="0" w:color="auto"/>
      </w:divBdr>
    </w:div>
    <w:div w:id="1404525867">
      <w:bodyDiv w:val="1"/>
      <w:marLeft w:val="0"/>
      <w:marRight w:val="0"/>
      <w:marTop w:val="0"/>
      <w:marBottom w:val="0"/>
      <w:divBdr>
        <w:top w:val="none" w:sz="0" w:space="0" w:color="auto"/>
        <w:left w:val="none" w:sz="0" w:space="0" w:color="auto"/>
        <w:bottom w:val="none" w:sz="0" w:space="0" w:color="auto"/>
        <w:right w:val="none" w:sz="0" w:space="0" w:color="auto"/>
      </w:divBdr>
    </w:div>
    <w:div w:id="1408306693">
      <w:bodyDiv w:val="1"/>
      <w:marLeft w:val="0"/>
      <w:marRight w:val="0"/>
      <w:marTop w:val="0"/>
      <w:marBottom w:val="0"/>
      <w:divBdr>
        <w:top w:val="none" w:sz="0" w:space="0" w:color="auto"/>
        <w:left w:val="none" w:sz="0" w:space="0" w:color="auto"/>
        <w:bottom w:val="none" w:sz="0" w:space="0" w:color="auto"/>
        <w:right w:val="none" w:sz="0" w:space="0" w:color="auto"/>
      </w:divBdr>
    </w:div>
    <w:div w:id="1450078086">
      <w:bodyDiv w:val="1"/>
      <w:marLeft w:val="0"/>
      <w:marRight w:val="0"/>
      <w:marTop w:val="0"/>
      <w:marBottom w:val="0"/>
      <w:divBdr>
        <w:top w:val="none" w:sz="0" w:space="0" w:color="auto"/>
        <w:left w:val="none" w:sz="0" w:space="0" w:color="auto"/>
        <w:bottom w:val="none" w:sz="0" w:space="0" w:color="auto"/>
        <w:right w:val="none" w:sz="0" w:space="0" w:color="auto"/>
      </w:divBdr>
    </w:div>
    <w:div w:id="1510438999">
      <w:bodyDiv w:val="1"/>
      <w:marLeft w:val="0"/>
      <w:marRight w:val="0"/>
      <w:marTop w:val="0"/>
      <w:marBottom w:val="0"/>
      <w:divBdr>
        <w:top w:val="none" w:sz="0" w:space="0" w:color="auto"/>
        <w:left w:val="none" w:sz="0" w:space="0" w:color="auto"/>
        <w:bottom w:val="none" w:sz="0" w:space="0" w:color="auto"/>
        <w:right w:val="none" w:sz="0" w:space="0" w:color="auto"/>
      </w:divBdr>
    </w:div>
    <w:div w:id="1669138078">
      <w:bodyDiv w:val="1"/>
      <w:marLeft w:val="0"/>
      <w:marRight w:val="0"/>
      <w:marTop w:val="0"/>
      <w:marBottom w:val="0"/>
      <w:divBdr>
        <w:top w:val="none" w:sz="0" w:space="0" w:color="auto"/>
        <w:left w:val="none" w:sz="0" w:space="0" w:color="auto"/>
        <w:bottom w:val="none" w:sz="0" w:space="0" w:color="auto"/>
        <w:right w:val="none" w:sz="0" w:space="0" w:color="auto"/>
      </w:divBdr>
    </w:div>
    <w:div w:id="2035379856">
      <w:bodyDiv w:val="1"/>
      <w:marLeft w:val="0"/>
      <w:marRight w:val="0"/>
      <w:marTop w:val="0"/>
      <w:marBottom w:val="0"/>
      <w:divBdr>
        <w:top w:val="none" w:sz="0" w:space="0" w:color="auto"/>
        <w:left w:val="none" w:sz="0" w:space="0" w:color="auto"/>
        <w:bottom w:val="none" w:sz="0" w:space="0" w:color="auto"/>
        <w:right w:val="none" w:sz="0" w:space="0" w:color="auto"/>
      </w:divBdr>
    </w:div>
    <w:div w:id="2129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ocalhost:44306/api/auth/sign-in" TargetMode="External"/><Relationship Id="rId26" Type="http://schemas.openxmlformats.org/officeDocument/2006/relationships/hyperlink" Target="https://habr.com/ru/post/254773" TargetMode="External"/><Relationship Id="rId21" Type="http://schemas.openxmlformats.org/officeDocument/2006/relationships/image" Target="media/image11.png"/><Relationship Id="rId34" Type="http://schemas.openxmlformats.org/officeDocument/2006/relationships/hyperlink" Target="https://angular.io/?developerstas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tin-cat/emailqueue" TargetMode="External"/><Relationship Id="rId33" Type="http://schemas.openxmlformats.org/officeDocument/2006/relationships/hyperlink" Target="https://docs.microsoft.com/ru-ru/dotnet/cshar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docs.microsoft.com/ru-ru/aspnet/core/?view=aspnetcore-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onsultant.ru/document/cons_doc_LAW_112701/d9cd621c949a3c9efef51c2884c247e18ab9908b/" TargetMode="External"/><Relationship Id="rId32" Type="http://schemas.openxmlformats.org/officeDocument/2006/relationships/hyperlink" Target="https://imajor.ru/razrabotka/verstka/krossbrauzernost-sayta"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killbox.ru/media/code/chto_takoe_api/" TargetMode="External"/><Relationship Id="rId28" Type="http://schemas.openxmlformats.org/officeDocument/2006/relationships/hyperlink" Target="https://metanit.com/sharp/mvc/12.1.ph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ocalhost:44306/api/contacts/3" TargetMode="External"/><Relationship Id="rId31" Type="http://schemas.openxmlformats.org/officeDocument/2006/relationships/hyperlink" Target="https://habr.com/ru/post/16938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emantica.in/blog/veb-interfejs.html/" TargetMode="External"/><Relationship Id="rId27" Type="http://schemas.openxmlformats.org/officeDocument/2006/relationships/hyperlink" Target="https://pro-prof.com/archives/2594" TargetMode="External"/><Relationship Id="rId30" Type="http://schemas.openxmlformats.org/officeDocument/2006/relationships/hyperlink" Target="https://habr.com/ru/post/462837/" TargetMode="External"/><Relationship Id="rId35" Type="http://schemas.openxmlformats.org/officeDocument/2006/relationships/hyperlink" Target="https://learn.javascript.ru/"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1608E-D594-4827-85A8-5F11F5C7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47</Pages>
  <Words>8026</Words>
  <Characters>45749</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Селифонтов</dc:creator>
  <cp:keywords/>
  <dc:description/>
  <cp:lastModifiedBy>Evgeny Sukharev</cp:lastModifiedBy>
  <cp:revision>480</cp:revision>
  <dcterms:created xsi:type="dcterms:W3CDTF">2020-10-17T10:37:00Z</dcterms:created>
  <dcterms:modified xsi:type="dcterms:W3CDTF">2021-04-02T23:00:00Z</dcterms:modified>
</cp:coreProperties>
</file>