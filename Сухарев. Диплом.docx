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1C80E" w14:textId="77777777" w:rsidR="00C4738B" w:rsidRPr="00587DBF" w:rsidRDefault="00C4738B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МИНИСТЕРСТВО НАУКИ И ВЫСШЕГО ОБРАЗОВАНИЯ</w:t>
      </w:r>
    </w:p>
    <w:p w14:paraId="1CE49F0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РОССИЙСКОЙ ФЕДЕРАЦИИ</w:t>
      </w:r>
    </w:p>
    <w:p w14:paraId="09B660A9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ФГОУ ВПО</w:t>
      </w:r>
    </w:p>
    <w:p w14:paraId="34A6E9F1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«БРЯНСКИЙ ГОСУДАРСТВЕННЫЙ</w:t>
      </w:r>
    </w:p>
    <w:p w14:paraId="0269A563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ТЕХНИЧЕСКИЙ УНИВЕРСИТЕТ»</w:t>
      </w:r>
    </w:p>
    <w:p w14:paraId="29FA6A7C" w14:textId="77777777" w:rsidR="00587DBF" w:rsidRPr="00587DBF" w:rsidRDefault="00587DBF" w:rsidP="00587DBF">
      <w:pPr>
        <w:spacing w:line="240" w:lineRule="auto"/>
        <w:ind w:firstLine="0"/>
        <w:jc w:val="center"/>
        <w:rPr>
          <w:b/>
        </w:rPr>
      </w:pPr>
    </w:p>
    <w:p w14:paraId="06D3CE46" w14:textId="77777777" w:rsidR="00587DBF" w:rsidRDefault="00587DBF" w:rsidP="00C4738B">
      <w:pPr>
        <w:ind w:firstLine="0"/>
        <w:jc w:val="center"/>
      </w:pPr>
      <w:r w:rsidRPr="00587DBF">
        <w:rPr>
          <w:b/>
        </w:rPr>
        <w:t>Кафедра</w:t>
      </w:r>
      <w:r>
        <w:t xml:space="preserve"> «Информатика и программное обеспечение»</w:t>
      </w:r>
    </w:p>
    <w:p w14:paraId="069D18E4" w14:textId="77777777" w:rsidR="00587DBF" w:rsidRDefault="00587DBF" w:rsidP="00C4738B">
      <w:pPr>
        <w:ind w:firstLine="0"/>
        <w:jc w:val="center"/>
      </w:pPr>
    </w:p>
    <w:p w14:paraId="53D0A4EA" w14:textId="77777777" w:rsidR="00587DBF" w:rsidRDefault="00587DBF" w:rsidP="00C4738B">
      <w:pPr>
        <w:ind w:firstLine="0"/>
        <w:jc w:val="center"/>
      </w:pPr>
    </w:p>
    <w:p w14:paraId="065386CB" w14:textId="77777777" w:rsidR="00587DBF" w:rsidRDefault="00587DBF" w:rsidP="00C4738B">
      <w:pPr>
        <w:ind w:firstLine="0"/>
        <w:jc w:val="center"/>
      </w:pPr>
    </w:p>
    <w:p w14:paraId="4D66CECB" w14:textId="77777777" w:rsidR="00587DBF" w:rsidRDefault="00587DBF" w:rsidP="00C4738B">
      <w:pPr>
        <w:ind w:firstLine="0"/>
        <w:jc w:val="center"/>
      </w:pPr>
    </w:p>
    <w:p w14:paraId="7C1832A9" w14:textId="24B8B609" w:rsidR="00587DBF" w:rsidRPr="00D25AB6" w:rsidRDefault="0037632D" w:rsidP="00E31EA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ПОДСИСТЕМА УПРАВЛЕНИЯ</w:t>
      </w:r>
      <w:r w:rsidR="00E31EAC">
        <w:rPr>
          <w:b/>
          <w:sz w:val="32"/>
          <w:szCs w:val="32"/>
        </w:rPr>
        <w:t xml:space="preserve"> НАДЕЖНОСТЬЮ ОТПРАВКИ ЭЛЕКТРОННЫХ ПИСЕМ</w:t>
      </w:r>
    </w:p>
    <w:p w14:paraId="475C7355" w14:textId="77777777" w:rsidR="00587DBF" w:rsidRPr="00D25AB6" w:rsidRDefault="00587DBF" w:rsidP="00587DBF">
      <w:pPr>
        <w:ind w:firstLine="0"/>
        <w:jc w:val="center"/>
        <w:rPr>
          <w:b/>
          <w:sz w:val="32"/>
          <w:szCs w:val="32"/>
        </w:rPr>
      </w:pPr>
    </w:p>
    <w:p w14:paraId="40C15A1F" w14:textId="77777777" w:rsidR="00587DBF" w:rsidRPr="00587DBF" w:rsidRDefault="00587DBF" w:rsidP="00587DBF">
      <w:pPr>
        <w:ind w:firstLine="0"/>
        <w:jc w:val="center"/>
        <w:rPr>
          <w:b/>
          <w:sz w:val="32"/>
          <w:szCs w:val="32"/>
        </w:rPr>
      </w:pPr>
      <w:r w:rsidRPr="00587DBF">
        <w:rPr>
          <w:b/>
          <w:sz w:val="32"/>
          <w:szCs w:val="32"/>
        </w:rPr>
        <w:t>ДИПЛОМНАЯ РАБОТА</w:t>
      </w:r>
    </w:p>
    <w:p w14:paraId="54AB33B9" w14:textId="77777777" w:rsidR="00587DBF" w:rsidRDefault="00587DBF" w:rsidP="00587DBF">
      <w:pPr>
        <w:ind w:firstLine="0"/>
        <w:jc w:val="center"/>
      </w:pPr>
      <w:r>
        <w:t>Всего ____ листов в папке</w:t>
      </w:r>
    </w:p>
    <w:p w14:paraId="46EC1F97" w14:textId="77777777" w:rsidR="00587DBF" w:rsidRDefault="00587DBF" w:rsidP="00587DBF">
      <w:pPr>
        <w:tabs>
          <w:tab w:val="left" w:pos="7170"/>
        </w:tabs>
        <w:ind w:firstLine="0"/>
        <w:jc w:val="left"/>
      </w:pPr>
      <w:r>
        <w:tab/>
      </w:r>
    </w:p>
    <w:p w14:paraId="6B84C675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5FBE7834" w14:textId="77777777" w:rsidR="00587DBF" w:rsidRDefault="00587DBF" w:rsidP="00587DBF">
      <w:pPr>
        <w:tabs>
          <w:tab w:val="left" w:pos="7170"/>
        </w:tabs>
        <w:ind w:firstLine="0"/>
        <w:jc w:val="left"/>
      </w:pPr>
    </w:p>
    <w:p w14:paraId="29164CEA" w14:textId="77777777" w:rsidR="00587DBF" w:rsidRPr="00587DBF" w:rsidRDefault="00587DBF" w:rsidP="00587DBF">
      <w:pPr>
        <w:ind w:firstLine="6379"/>
        <w:jc w:val="left"/>
      </w:pPr>
      <w:r>
        <w:t>Руководитель</w:t>
      </w:r>
    </w:p>
    <w:p w14:paraId="579187AC" w14:textId="77777777" w:rsidR="00587DBF" w:rsidRDefault="00587DBF" w:rsidP="00C4738B">
      <w:pPr>
        <w:ind w:firstLine="0"/>
        <w:jc w:val="center"/>
      </w:pPr>
    </w:p>
    <w:p w14:paraId="050EA316" w14:textId="77777777" w:rsidR="00587DBF" w:rsidRDefault="00587DBF" w:rsidP="00C4738B">
      <w:pPr>
        <w:ind w:firstLine="0"/>
        <w:jc w:val="center"/>
      </w:pPr>
    </w:p>
    <w:p w14:paraId="1D932F0D" w14:textId="77777777" w:rsidR="00587DBF" w:rsidRDefault="00587DBF" w:rsidP="00C4738B">
      <w:pPr>
        <w:ind w:firstLine="0"/>
        <w:jc w:val="center"/>
      </w:pPr>
    </w:p>
    <w:p w14:paraId="3280D812" w14:textId="77777777" w:rsidR="00587DBF" w:rsidRDefault="00587DBF" w:rsidP="00C4738B">
      <w:pPr>
        <w:ind w:firstLine="0"/>
        <w:jc w:val="center"/>
      </w:pPr>
    </w:p>
    <w:p w14:paraId="13EDF5EC" w14:textId="77777777" w:rsidR="00587DBF" w:rsidRDefault="00587DBF" w:rsidP="00C4738B">
      <w:pPr>
        <w:ind w:firstLine="0"/>
        <w:jc w:val="center"/>
      </w:pPr>
    </w:p>
    <w:p w14:paraId="2B0007DF" w14:textId="77777777" w:rsidR="00587DBF" w:rsidRDefault="00587DBF" w:rsidP="00C4738B">
      <w:pPr>
        <w:ind w:firstLine="0"/>
        <w:jc w:val="center"/>
      </w:pPr>
    </w:p>
    <w:p w14:paraId="3B3AC523" w14:textId="77777777" w:rsidR="00587DBF" w:rsidRDefault="00587DBF" w:rsidP="00C4738B">
      <w:pPr>
        <w:ind w:firstLine="0"/>
        <w:jc w:val="center"/>
      </w:pPr>
    </w:p>
    <w:p w14:paraId="496067FC" w14:textId="77777777" w:rsidR="00587DBF" w:rsidRDefault="00587DBF" w:rsidP="00C4738B">
      <w:pPr>
        <w:ind w:firstLine="0"/>
        <w:jc w:val="center"/>
      </w:pPr>
    </w:p>
    <w:p w14:paraId="1281FA14" w14:textId="77777777" w:rsidR="00587DBF" w:rsidRDefault="00587DBF" w:rsidP="00C4738B">
      <w:pPr>
        <w:ind w:firstLine="0"/>
        <w:jc w:val="center"/>
      </w:pPr>
    </w:p>
    <w:p w14:paraId="1F638857" w14:textId="77777777" w:rsidR="00C4738B" w:rsidRPr="007E13C6" w:rsidRDefault="00587DBF" w:rsidP="00587DBF">
      <w:pPr>
        <w:ind w:firstLine="0"/>
        <w:jc w:val="center"/>
        <w:rPr>
          <w:b/>
        </w:rPr>
      </w:pPr>
      <w:r w:rsidRPr="007E13C6">
        <w:rPr>
          <w:b/>
        </w:rPr>
        <w:t>БРЯНСК 2021</w:t>
      </w:r>
    </w:p>
    <w:p w14:paraId="4872387D" w14:textId="5CE84C5E" w:rsidR="00352DD4" w:rsidRDefault="00945D51" w:rsidP="00C4738B">
      <w:pPr>
        <w:pStyle w:val="1"/>
        <w:numPr>
          <w:ilvl w:val="0"/>
          <w:numId w:val="0"/>
        </w:numPr>
      </w:pPr>
      <w:r>
        <w:lastRenderedPageBreak/>
        <w:t>С</w:t>
      </w:r>
      <w:r w:rsidR="00C4738B">
        <w:t>одержание</w:t>
      </w:r>
    </w:p>
    <w:p w14:paraId="60EDE6CE" w14:textId="77777777" w:rsidR="00FD7CE2" w:rsidRDefault="00C4738B" w:rsidP="00FD7CE2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6464C9DC" w14:textId="77777777" w:rsidR="00BE1337" w:rsidRDefault="00BE1337" w:rsidP="00BE1337">
      <w:r>
        <w:t>Информационные технологии получают всё большее развитие в современном мире. Для быстрого обмена информацией существует множество различных способов, и электронная почта до сих пор занимает лидирующие позиции в сфере коммуникации.</w:t>
      </w:r>
    </w:p>
    <w:p w14:paraId="09A0F1D0" w14:textId="77777777" w:rsidR="00BE1337" w:rsidRDefault="00BE1337" w:rsidP="00BE1337">
      <w:r>
        <w:t>Электронное сообщение представляет из себя информацию, переданную или полученную пользователем сети Интернет. Электронным документом признается электронное сообщение, подписанное цифровой подписью.</w:t>
      </w:r>
    </w:p>
    <w:p w14:paraId="7E6979D2" w14:textId="77777777" w:rsidR="00BE1337" w:rsidRDefault="00BE1337" w:rsidP="00BE1337">
      <w:r>
        <w:t xml:space="preserve">Многие крупные компании используют электронную почту для обмена документами. В таких ситуациях крайне важно, чтобы сообщение было успешно доставлено и прочитано получателем. </w:t>
      </w:r>
    </w:p>
    <w:p w14:paraId="2F737583" w14:textId="77777777" w:rsidR="00BE1337" w:rsidRDefault="00BE1337" w:rsidP="00BE1337">
      <w:r>
        <w:t xml:space="preserve">Для отправки и принятия электронных сообщений существует ряд протоколов электронной почты: </w:t>
      </w:r>
      <w:r>
        <w:rPr>
          <w:lang w:val="en-US"/>
        </w:rPr>
        <w:t>POP</w:t>
      </w:r>
      <w:r>
        <w:t xml:space="preserve">3, </w:t>
      </w:r>
      <w:r>
        <w:rPr>
          <w:lang w:val="en-US"/>
        </w:rPr>
        <w:t>IMAP</w:t>
      </w:r>
      <w:r w:rsidRPr="00BE1337">
        <w:t xml:space="preserve"> </w:t>
      </w:r>
      <w:r>
        <w:t xml:space="preserve">и </w:t>
      </w:r>
      <w:r>
        <w:rPr>
          <w:lang w:val="en-US"/>
        </w:rPr>
        <w:t>SMTP</w:t>
      </w:r>
      <w:r>
        <w:t xml:space="preserve">. </w:t>
      </w:r>
    </w:p>
    <w:p w14:paraId="7B6FDEC1" w14:textId="77777777" w:rsidR="00BE1337" w:rsidRDefault="00BE1337" w:rsidP="00BE1337">
      <w:r>
        <w:t xml:space="preserve">Как правило, крупные развлекательные сервисы сами не реализуют механизм отправки сообщения через протокол </w:t>
      </w:r>
      <w:r>
        <w:rPr>
          <w:lang w:val="en-US"/>
        </w:rPr>
        <w:t>SMTP</w:t>
      </w:r>
      <w:r>
        <w:t xml:space="preserve">, а пользуются услугами готовых сервисов рассылки сообщений. К сожалению, большинство почтовых клиентов не предоставляют информации о том, доставлено ли и прочитано ли сообщение клиентов, а также не всегда предоставляют необходимый уровень надежности. </w:t>
      </w:r>
    </w:p>
    <w:p w14:paraId="0DC18CD9" w14:textId="4568C3E5" w:rsidR="00BE1337" w:rsidRDefault="00BE1337" w:rsidP="00E31EAC">
      <w:r>
        <w:t>Тема работы: «</w:t>
      </w:r>
      <w:r w:rsidR="00E31EAC">
        <w:t xml:space="preserve">подсистема управления надежностью отправки электронных </w:t>
      </w:r>
      <w:r w:rsidR="00633539">
        <w:t>писем</w:t>
      </w:r>
      <w:r>
        <w:t>».</w:t>
      </w:r>
    </w:p>
    <w:p w14:paraId="554528B0" w14:textId="77777777" w:rsidR="00BE1337" w:rsidRDefault="00BE1337" w:rsidP="00BE1337">
      <w:r>
        <w:t>Тема дипломной работы актуальна в виду того, что сервисы рассылки электронных сообщений не лишены разноплановых недостатков, поэтому выбор подходящего сервиса становится нетривиальной задачей.</w:t>
      </w:r>
    </w:p>
    <w:p w14:paraId="03011F4E" w14:textId="4DFA9BE7" w:rsidR="00064F66" w:rsidRDefault="00064F66" w:rsidP="00064F66">
      <w:r>
        <w:t>Целью дипломной работы является</w:t>
      </w:r>
      <w:r w:rsidR="00295EE3">
        <w:t xml:space="preserve"> проектирование программного комплекса </w:t>
      </w:r>
      <w:r w:rsidR="00E31EAC">
        <w:t>управления</w:t>
      </w:r>
      <w:r w:rsidR="00DB47B0">
        <w:t xml:space="preserve"> рассылк</w:t>
      </w:r>
      <w:r w:rsidR="00E31EAC">
        <w:t>ой</w:t>
      </w:r>
      <w:r w:rsidR="00DB47B0">
        <w:t xml:space="preserve"> электронных сообщений с возможностью последующего внедрения</w:t>
      </w:r>
      <w:r w:rsidR="00E31EAC">
        <w:t xml:space="preserve"> в системы, требующие высокой надежности отправки</w:t>
      </w:r>
      <w:r w:rsidR="00DB47B0">
        <w:t>.</w:t>
      </w:r>
    </w:p>
    <w:p w14:paraId="5D1AA636" w14:textId="77777777" w:rsidR="00C57F04" w:rsidRDefault="00064F66" w:rsidP="00C57F04">
      <w:r>
        <w:t>Поставленная цель достигается путем решения следующих основных задач:</w:t>
      </w:r>
    </w:p>
    <w:p w14:paraId="62674C45" w14:textId="4ED5BFAE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анали</w:t>
      </w:r>
      <w:r w:rsidR="00B82C6C">
        <w:t>з процесса отправки электронного письма</w:t>
      </w:r>
      <w:r>
        <w:t>;</w:t>
      </w:r>
    </w:p>
    <w:p w14:paraId="2FE5DE11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lastRenderedPageBreak/>
        <w:t>сравнительный анализ уже имеющихся систем и платформ для обучения;</w:t>
      </w:r>
    </w:p>
    <w:p w14:paraId="2084F457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разработка и анализ требований;</w:t>
      </w:r>
    </w:p>
    <w:p w14:paraId="279E6FFE" w14:textId="77777777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>проектирование программного комплекса;</w:t>
      </w:r>
    </w:p>
    <w:p w14:paraId="043B3A92" w14:textId="3E05125D" w:rsidR="00C57F04" w:rsidRDefault="00C57F04" w:rsidP="0013591C">
      <w:pPr>
        <w:pStyle w:val="a5"/>
        <w:numPr>
          <w:ilvl w:val="0"/>
          <w:numId w:val="29"/>
        </w:numPr>
        <w:tabs>
          <w:tab w:val="left" w:pos="1276"/>
        </w:tabs>
        <w:ind w:left="1276" w:hanging="567"/>
      </w:pPr>
      <w:r>
        <w:t xml:space="preserve">программная реализация </w:t>
      </w:r>
      <w:r w:rsidR="000354E5">
        <w:t xml:space="preserve">базы данных, </w:t>
      </w:r>
      <w:r w:rsidR="000354E5" w:rsidRPr="0013591C">
        <w:rPr>
          <w:lang w:val="en-US"/>
        </w:rPr>
        <w:t>API</w:t>
      </w:r>
      <w:r w:rsidR="000354E5" w:rsidRPr="000354E5">
        <w:t xml:space="preserve">, </w:t>
      </w:r>
      <w:r w:rsidR="000354E5">
        <w:t xml:space="preserve">серверной части, </w:t>
      </w:r>
      <w:r w:rsidR="000354E5" w:rsidRPr="0013591C">
        <w:rPr>
          <w:lang w:val="en-US"/>
        </w:rPr>
        <w:t>WEB</w:t>
      </w:r>
      <w:r w:rsidR="000354E5" w:rsidRPr="000354E5">
        <w:t>-</w:t>
      </w:r>
      <w:r w:rsidR="000354E5">
        <w:t>интерфейса.</w:t>
      </w:r>
    </w:p>
    <w:p w14:paraId="6F42979A" w14:textId="7A2A2A23" w:rsidR="00064F66" w:rsidRDefault="00064F66" w:rsidP="00064F66">
      <w:r>
        <w:t>Объектом исследования</w:t>
      </w:r>
      <w:r w:rsidR="00FD7CE2">
        <w:t xml:space="preserve"> является процесс </w:t>
      </w:r>
      <w:r w:rsidR="00F3688D">
        <w:t>рассылки электронных сообщений</w:t>
      </w:r>
      <w:r w:rsidR="00FD7CE2">
        <w:t>.</w:t>
      </w:r>
    </w:p>
    <w:p w14:paraId="728566F4" w14:textId="5DB08A3C" w:rsidR="007F1A92" w:rsidRDefault="00064F66" w:rsidP="00DB47B0">
      <w:r>
        <w:t>Предметом исследования</w:t>
      </w:r>
      <w:r w:rsidR="00FD7CE2">
        <w:t xml:space="preserve"> в дипломе являются методы и средства</w:t>
      </w:r>
      <w:r w:rsidR="00BE1337">
        <w:t xml:space="preserve"> улучшения надежности и контроля</w:t>
      </w:r>
      <w:r w:rsidR="00FE06B9" w:rsidRPr="00FE06B9">
        <w:t xml:space="preserve"> </w:t>
      </w:r>
      <w:r w:rsidR="00DB47B0">
        <w:t>рассылк</w:t>
      </w:r>
      <w:r w:rsidR="00D64C45">
        <w:t>и</w:t>
      </w:r>
      <w:r w:rsidR="00945D51" w:rsidRPr="00945D51">
        <w:t xml:space="preserve"> </w:t>
      </w:r>
      <w:r w:rsidR="00945D51">
        <w:t>электронных сообщений</w:t>
      </w:r>
      <w:r w:rsidR="00FD7CE2">
        <w:t>.</w:t>
      </w:r>
    </w:p>
    <w:p w14:paraId="02CBA1C5" w14:textId="4E52D604" w:rsidR="007F1A92" w:rsidRDefault="007F1A92" w:rsidP="00772D17">
      <w:pPr>
        <w:pStyle w:val="1"/>
        <w:numPr>
          <w:ilvl w:val="0"/>
          <w:numId w:val="4"/>
        </w:numPr>
        <w:spacing w:line="240" w:lineRule="auto"/>
      </w:pPr>
      <w:r>
        <w:lastRenderedPageBreak/>
        <w:t>Анализ требований</w:t>
      </w:r>
    </w:p>
    <w:p w14:paraId="5AE941A0" w14:textId="1D454F75" w:rsidR="00E31EAC" w:rsidRPr="00E31EAC" w:rsidRDefault="00E31EAC" w:rsidP="00E31EAC">
      <w:r>
        <w:t>Анализ требований включает в себя данные, полученные в результате сбора требований к ПО, их систематизации, документирования, анализа, выявления неполноты и разрешения конфликтов.</w:t>
      </w:r>
    </w:p>
    <w:p w14:paraId="1C9EE160" w14:textId="21CCF154" w:rsidR="00E94C02" w:rsidRPr="00E31EAC" w:rsidRDefault="007F1A92" w:rsidP="00772D17">
      <w:pPr>
        <w:pStyle w:val="2"/>
        <w:numPr>
          <w:ilvl w:val="1"/>
          <w:numId w:val="4"/>
        </w:numPr>
        <w:spacing w:line="240" w:lineRule="auto"/>
        <w:rPr>
          <w:rFonts w:cs="Times New Roman"/>
          <w:bCs/>
          <w:szCs w:val="28"/>
        </w:rPr>
      </w:pPr>
      <w:r w:rsidRPr="00E31EAC">
        <w:rPr>
          <w:rFonts w:cs="Times New Roman"/>
          <w:bCs/>
          <w:szCs w:val="28"/>
        </w:rPr>
        <w:t>Обзор предметной области</w:t>
      </w:r>
    </w:p>
    <w:p w14:paraId="037D8FA1" w14:textId="5BE7D75F" w:rsidR="007F1A92" w:rsidRPr="007F1A92" w:rsidRDefault="007F1A92" w:rsidP="00941DD3">
      <w:pPr>
        <w:pStyle w:val="3"/>
      </w:pPr>
      <w:r w:rsidRPr="00941DD3">
        <w:t>Общие</w:t>
      </w:r>
      <w:r>
        <w:t xml:space="preserve"> сведения</w:t>
      </w:r>
    </w:p>
    <w:p w14:paraId="63E19DF2" w14:textId="4E023ED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Обмен сообщениями является неотъемлемой частью любого взаимодействия. Если важна скорость взаимодействия, чаще всего стороны используют мессенджеры. Электронная почта же из-за своей специфики обязывает вкладывать достаточно смысла в каждое сообщение. Более того, электронная почта является важным звеном в регистрации и защите аккаунтов.</w:t>
      </w:r>
    </w:p>
    <w:p w14:paraId="4731DE9A" w14:textId="23FA4A9A" w:rsidR="00B82C6C" w:rsidRDefault="00B82C6C" w:rsidP="007F1A92">
      <w:pPr>
        <w:ind w:firstLine="708"/>
        <w:rPr>
          <w:szCs w:val="28"/>
        </w:rPr>
      </w:pPr>
      <w:r>
        <w:rPr>
          <w:szCs w:val="28"/>
        </w:rPr>
        <w:t>При взаимодействии крупных компаний, передающих важные документы посредством электронной почты, надежность доставки является одним из ключевых параметров.</w:t>
      </w:r>
    </w:p>
    <w:p w14:paraId="61753882" w14:textId="738B5C5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Процесс отправки </w:t>
      </w:r>
      <w:r w:rsidR="00B82C6C">
        <w:rPr>
          <w:szCs w:val="28"/>
        </w:rPr>
        <w:t xml:space="preserve">электронного </w:t>
      </w:r>
      <w:r>
        <w:rPr>
          <w:szCs w:val="28"/>
        </w:rPr>
        <w:t>сообщения разрабатываемым сервисом заключается в выборе подходящ</w:t>
      </w:r>
      <w:r w:rsidR="00E31EAC">
        <w:rPr>
          <w:szCs w:val="28"/>
        </w:rPr>
        <w:t>их</w:t>
      </w:r>
      <w:r>
        <w:rPr>
          <w:szCs w:val="28"/>
        </w:rPr>
        <w:t xml:space="preserve"> сервис</w:t>
      </w:r>
      <w:r w:rsidR="00E31EAC">
        <w:rPr>
          <w:szCs w:val="28"/>
        </w:rPr>
        <w:t>ов доставки</w:t>
      </w:r>
      <w:r>
        <w:rPr>
          <w:szCs w:val="28"/>
        </w:rPr>
        <w:t xml:space="preserve">, </w:t>
      </w:r>
      <w:r w:rsidR="00E31EAC">
        <w:rPr>
          <w:szCs w:val="28"/>
        </w:rPr>
        <w:t>передаче сообщения этим сервисам</w:t>
      </w:r>
      <w:r w:rsidR="00B82C6C">
        <w:rPr>
          <w:szCs w:val="28"/>
        </w:rPr>
        <w:t xml:space="preserve"> и последующей </w:t>
      </w:r>
      <w:r>
        <w:rPr>
          <w:szCs w:val="28"/>
        </w:rPr>
        <w:t xml:space="preserve">проверке того, доставлено </w:t>
      </w:r>
      <w:r w:rsidR="00E31EAC">
        <w:rPr>
          <w:szCs w:val="28"/>
        </w:rPr>
        <w:t xml:space="preserve">и прочитано </w:t>
      </w:r>
      <w:r>
        <w:rPr>
          <w:szCs w:val="28"/>
        </w:rPr>
        <w:t>сообщение или нет.</w:t>
      </w:r>
    </w:p>
    <w:p w14:paraId="6905CD22" w14:textId="698D33BD" w:rsidR="007F1A92" w:rsidRDefault="007F1A92" w:rsidP="00941DD3">
      <w:pPr>
        <w:pStyle w:val="3"/>
      </w:pPr>
      <w:bookmarkStart w:id="0" w:name="_Toc44341645"/>
      <w:r w:rsidRPr="00941DD3">
        <w:t>Основные</w:t>
      </w:r>
      <w:r>
        <w:t xml:space="preserve"> понятия</w:t>
      </w:r>
      <w:bookmarkEnd w:id="0"/>
    </w:p>
    <w:p w14:paraId="1E9B7F80" w14:textId="683E2CC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Дадим определения основным понятиям, необходимым в дальнейшей работе. </w:t>
      </w:r>
    </w:p>
    <w:p w14:paraId="39499831" w14:textId="05D2E5FC" w:rsidR="007C68A7" w:rsidRPr="000379E4" w:rsidRDefault="007F1A92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Сообщение – </w:t>
      </w:r>
      <w:r>
        <w:rPr>
          <w:szCs w:val="28"/>
        </w:rPr>
        <w:t>определенная информация, которую необходимо передать.</w:t>
      </w:r>
      <w:r w:rsidR="007C68A7" w:rsidRPr="000379E4">
        <w:rPr>
          <w:szCs w:val="28"/>
        </w:rPr>
        <w:t xml:space="preserve"> </w:t>
      </w:r>
    </w:p>
    <w:p w14:paraId="58C283DD" w14:textId="72DFEFC2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Сервис доставки </w:t>
      </w:r>
      <w:r>
        <w:rPr>
          <w:szCs w:val="28"/>
        </w:rPr>
        <w:t xml:space="preserve">– стороннее ПО, предоставляющее функционал для рассылки сообщений. Чаще всего использование таких сервисов бесплатно до определенного объема трафика. </w:t>
      </w:r>
    </w:p>
    <w:p w14:paraId="62E0A682" w14:textId="1A314B48" w:rsidR="007C68A7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t xml:space="preserve">Отправленное письмо – </w:t>
      </w:r>
      <w:r>
        <w:rPr>
          <w:szCs w:val="28"/>
        </w:rPr>
        <w:t>письмо, переданное сервису доставки.</w:t>
      </w:r>
      <w:r w:rsidRPr="007C68A7">
        <w:rPr>
          <w:szCs w:val="28"/>
        </w:rPr>
        <w:t xml:space="preserve"> </w:t>
      </w:r>
    </w:p>
    <w:p w14:paraId="42814E09" w14:textId="5987E1F0" w:rsidR="007C68A7" w:rsidRDefault="007C68A7" w:rsidP="007C68A7">
      <w:pPr>
        <w:ind w:firstLine="708"/>
        <w:rPr>
          <w:szCs w:val="28"/>
        </w:rPr>
      </w:pPr>
      <w:r>
        <w:rPr>
          <w:i/>
          <w:iCs/>
          <w:szCs w:val="28"/>
        </w:rPr>
        <w:t xml:space="preserve">Получатель </w:t>
      </w:r>
      <w:r>
        <w:rPr>
          <w:szCs w:val="28"/>
        </w:rPr>
        <w:t>– лицо, которому адресовано отправляемое сообщение.</w:t>
      </w:r>
    </w:p>
    <w:p w14:paraId="3D7EBD9E" w14:textId="01B2D668" w:rsidR="007C68A7" w:rsidRPr="00187B83" w:rsidRDefault="007C68A7" w:rsidP="007C68A7">
      <w:pPr>
        <w:ind w:firstLine="708"/>
        <w:rPr>
          <w:szCs w:val="28"/>
        </w:rPr>
      </w:pPr>
      <w:r>
        <w:rPr>
          <w:i/>
          <w:szCs w:val="28"/>
        </w:rPr>
        <w:lastRenderedPageBreak/>
        <w:t xml:space="preserve">Доставленное письмо </w:t>
      </w:r>
      <w:r>
        <w:rPr>
          <w:szCs w:val="28"/>
        </w:rPr>
        <w:t>– отправленное письмо, полученное получателем и не помеченное как спам.</w:t>
      </w:r>
    </w:p>
    <w:p w14:paraId="4685012A" w14:textId="0BA8B97D" w:rsidR="007F1A92" w:rsidRDefault="007F1A92" w:rsidP="007C68A7">
      <w:pPr>
        <w:ind w:firstLine="708"/>
        <w:rPr>
          <w:szCs w:val="28"/>
        </w:rPr>
      </w:pPr>
      <w:r>
        <w:rPr>
          <w:i/>
          <w:iCs/>
          <w:szCs w:val="28"/>
        </w:rPr>
        <w:t>Отправитель</w:t>
      </w:r>
      <w:r>
        <w:rPr>
          <w:szCs w:val="28"/>
        </w:rPr>
        <w:t xml:space="preserve"> – лицо,</w:t>
      </w:r>
      <w:r w:rsidR="007C68A7">
        <w:rPr>
          <w:szCs w:val="28"/>
        </w:rPr>
        <w:t xml:space="preserve"> запрашивающее отправку сообщения</w:t>
      </w:r>
      <w:r>
        <w:rPr>
          <w:szCs w:val="28"/>
        </w:rPr>
        <w:t xml:space="preserve">. </w:t>
      </w:r>
    </w:p>
    <w:p w14:paraId="778A79A0" w14:textId="4E317D0E" w:rsidR="007F1A92" w:rsidRDefault="000379E4" w:rsidP="007C68A7">
      <w:pPr>
        <w:ind w:firstLine="708"/>
        <w:rPr>
          <w:szCs w:val="28"/>
        </w:rPr>
      </w:pPr>
      <w:r w:rsidRPr="000379E4">
        <w:rPr>
          <w:i/>
          <w:szCs w:val="28"/>
        </w:rPr>
        <w:t>Статус доставки</w:t>
      </w:r>
      <w:r>
        <w:rPr>
          <w:i/>
          <w:szCs w:val="28"/>
        </w:rPr>
        <w:t xml:space="preserve"> – </w:t>
      </w:r>
      <w:r>
        <w:rPr>
          <w:szCs w:val="28"/>
        </w:rPr>
        <w:t>информация о результате доставки сообщения получателю.</w:t>
      </w:r>
    </w:p>
    <w:p w14:paraId="1668F95F" w14:textId="77777777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WEB</w:t>
      </w:r>
      <w:r w:rsidRPr="00B45FBF">
        <w:rPr>
          <w:i/>
          <w:szCs w:val="28"/>
        </w:rPr>
        <w:t>-интерфейс</w:t>
      </w:r>
      <w:r>
        <w:rPr>
          <w:i/>
          <w:szCs w:val="28"/>
        </w:rPr>
        <w:t xml:space="preserve"> </w:t>
      </w:r>
      <w:r>
        <w:rPr>
          <w:szCs w:val="28"/>
        </w:rPr>
        <w:t>– веб-страница или несколько веб-страниц, позволяющие взаимодействовать с нужным сайтом, сервисом.</w:t>
      </w:r>
    </w:p>
    <w:p w14:paraId="543369EF" w14:textId="19222B71" w:rsidR="007F1A92" w:rsidRDefault="007F1A92" w:rsidP="007F1A92">
      <w:pPr>
        <w:ind w:firstLine="708"/>
        <w:rPr>
          <w:szCs w:val="28"/>
        </w:rPr>
      </w:pPr>
      <w:r w:rsidRPr="00B45FBF">
        <w:rPr>
          <w:i/>
          <w:szCs w:val="28"/>
          <w:lang w:val="en-US"/>
        </w:rPr>
        <w:t>API</w:t>
      </w:r>
      <w:r>
        <w:rPr>
          <w:i/>
          <w:szCs w:val="28"/>
        </w:rPr>
        <w:t xml:space="preserve"> (</w:t>
      </w:r>
      <w:r>
        <w:rPr>
          <w:i/>
          <w:szCs w:val="28"/>
          <w:lang w:val="en-US"/>
        </w:rPr>
        <w:t>Application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programming</w:t>
      </w:r>
      <w:r w:rsidRPr="00B45FBF">
        <w:rPr>
          <w:i/>
          <w:szCs w:val="28"/>
        </w:rPr>
        <w:t xml:space="preserve"> </w:t>
      </w:r>
      <w:r>
        <w:rPr>
          <w:i/>
          <w:szCs w:val="28"/>
          <w:lang w:val="en-US"/>
        </w:rPr>
        <w:t>interface</w:t>
      </w:r>
      <w:r w:rsidRPr="00B45FBF">
        <w:rPr>
          <w:i/>
          <w:szCs w:val="28"/>
        </w:rPr>
        <w:t>)</w:t>
      </w:r>
      <w:r w:rsidRPr="00B45FBF">
        <w:rPr>
          <w:szCs w:val="28"/>
        </w:rPr>
        <w:t xml:space="preserve"> – </w:t>
      </w:r>
      <w:r>
        <w:rPr>
          <w:szCs w:val="28"/>
        </w:rPr>
        <w:t>набор функций, описывающих</w:t>
      </w:r>
      <w:r w:rsidRPr="00B45FBF">
        <w:rPr>
          <w:szCs w:val="28"/>
        </w:rPr>
        <w:t xml:space="preserve"> </w:t>
      </w:r>
      <w:r w:rsidR="000354E5">
        <w:rPr>
          <w:szCs w:val="28"/>
        </w:rPr>
        <w:t>способы взаимодействия с серверной частью разрабатываемого программного комплекса</w:t>
      </w:r>
      <w:r>
        <w:rPr>
          <w:szCs w:val="28"/>
        </w:rPr>
        <w:t>.</w:t>
      </w:r>
    </w:p>
    <w:p w14:paraId="5373C70C" w14:textId="77777777" w:rsidR="007F1A92" w:rsidRDefault="007F1A92" w:rsidP="00941DD3">
      <w:pPr>
        <w:pStyle w:val="3"/>
        <w:rPr>
          <w:b w:val="0"/>
          <w:i w:val="0"/>
        </w:rPr>
      </w:pPr>
      <w:bookmarkStart w:id="1" w:name="_Toc44341646"/>
      <w:r>
        <w:t xml:space="preserve">Процесс </w:t>
      </w:r>
      <w:bookmarkEnd w:id="1"/>
      <w:r>
        <w:t>отправки сообщения</w:t>
      </w:r>
    </w:p>
    <w:p w14:paraId="1BA7ED4E" w14:textId="702CDBB6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Изучим процесс отправки сообщения (рис. 1.</w:t>
      </w:r>
      <w:r w:rsidR="00B0212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).</w:t>
      </w:r>
    </w:p>
    <w:p w14:paraId="144789ED" w14:textId="6BA36019" w:rsidR="007F1A92" w:rsidRDefault="007C68A7" w:rsidP="007F1A92">
      <w:pPr>
        <w:keepNext/>
        <w:ind w:firstLine="0"/>
        <w:jc w:val="center"/>
      </w:pPr>
      <w:r w:rsidRPr="007C68A7">
        <w:rPr>
          <w:noProof/>
        </w:rPr>
        <w:lastRenderedPageBreak/>
        <w:drawing>
          <wp:inline distT="0" distB="0" distL="0" distR="0" wp14:anchorId="75AA8AE7" wp14:editId="0B6C1125">
            <wp:extent cx="3870251" cy="86631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624" cy="873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129B" w14:textId="77777777" w:rsidR="007F1A92" w:rsidRDefault="007F1A92" w:rsidP="007F1A92">
      <w:pPr>
        <w:pStyle w:val="ac"/>
        <w:rPr>
          <w:szCs w:val="28"/>
        </w:rPr>
      </w:pPr>
      <w:r>
        <w:t>Рис. 1.1. Процесс отправки сообщения</w:t>
      </w:r>
    </w:p>
    <w:p w14:paraId="1A6D7F0E" w14:textId="3371A9CB" w:rsidR="007F1A92" w:rsidRDefault="000354E5" w:rsidP="007F1A92">
      <w:pPr>
        <w:ind w:firstLine="708"/>
        <w:rPr>
          <w:szCs w:val="28"/>
        </w:rPr>
      </w:pPr>
      <w:r>
        <w:rPr>
          <w:szCs w:val="28"/>
        </w:rPr>
        <w:lastRenderedPageBreak/>
        <w:t>О</w:t>
      </w:r>
      <w:r w:rsidR="007F1A92">
        <w:rPr>
          <w:szCs w:val="28"/>
        </w:rPr>
        <w:t xml:space="preserve">тправка сообщения происходит асинхронно, т.е. отправитель вовлечен в процесс только до </w:t>
      </w:r>
      <w:r>
        <w:rPr>
          <w:szCs w:val="28"/>
        </w:rPr>
        <w:t xml:space="preserve">момента </w:t>
      </w:r>
      <w:r w:rsidR="000379E4">
        <w:rPr>
          <w:szCs w:val="28"/>
        </w:rPr>
        <w:t>подтверждения</w:t>
      </w:r>
      <w:r w:rsidR="007F1A92">
        <w:rPr>
          <w:szCs w:val="28"/>
        </w:rPr>
        <w:t xml:space="preserve"> отправки.</w:t>
      </w:r>
    </w:p>
    <w:p w14:paraId="75AFFF25" w14:textId="69856E3D" w:rsidR="007F1A92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шаге отправитель составляет сообщение, может прикрепить к нему какие-либо файлы, выбирает получателя или список получателей, при желании может выбрать предпочтительный сервис отправки </w:t>
      </w:r>
      <w:r w:rsidR="006817CC">
        <w:rPr>
          <w:rFonts w:cs="Times New Roman"/>
          <w:szCs w:val="28"/>
        </w:rPr>
        <w:t>или разные сервисы отправки для разных получателей, может отложить отправку на запланированное время, либо указать предпочтительные диапазоны времени отправки. По окончании конфигурирования сообщения пользователь жмет кнопку отправить</w:t>
      </w:r>
      <w:r>
        <w:rPr>
          <w:rFonts w:cs="Times New Roman"/>
          <w:szCs w:val="28"/>
        </w:rPr>
        <w:t xml:space="preserve">. </w:t>
      </w:r>
    </w:p>
    <w:p w14:paraId="7BDC1E15" w14:textId="1A636FE5" w:rsidR="007F1A92" w:rsidRDefault="000379E4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Далее с</w:t>
      </w:r>
      <w:r w:rsidR="007F1A92">
        <w:rPr>
          <w:rFonts w:cs="Times New Roman"/>
          <w:szCs w:val="28"/>
        </w:rPr>
        <w:t xml:space="preserve">ервис пытается отправить </w:t>
      </w:r>
      <w:r w:rsidR="007F1A92" w:rsidRPr="00E31EAC">
        <w:rPr>
          <w:rFonts w:cs="Times New Roman"/>
          <w:szCs w:val="28"/>
        </w:rPr>
        <w:t>сообщение получ</w:t>
      </w:r>
      <w:r w:rsidRPr="00E31EAC">
        <w:rPr>
          <w:rFonts w:cs="Times New Roman"/>
          <w:szCs w:val="28"/>
        </w:rPr>
        <w:t>ателям посредством выбранных</w:t>
      </w:r>
      <w:r w:rsidR="00E31EAC">
        <w:rPr>
          <w:rFonts w:cs="Times New Roman"/>
          <w:szCs w:val="28"/>
        </w:rPr>
        <w:t xml:space="preserve"> </w:t>
      </w:r>
      <w:r w:rsidR="007F1A92" w:rsidRPr="00E31EAC">
        <w:rPr>
          <w:rFonts w:cs="Times New Roman"/>
          <w:szCs w:val="28"/>
        </w:rPr>
        <w:t>отправителем сервис</w:t>
      </w:r>
      <w:r w:rsidRPr="00E31EAC">
        <w:rPr>
          <w:rFonts w:cs="Times New Roman"/>
          <w:szCs w:val="28"/>
        </w:rPr>
        <w:t>ов</w:t>
      </w:r>
      <w:r w:rsidR="007F1A92" w:rsidRPr="00E31EAC">
        <w:rPr>
          <w:rFonts w:cs="Times New Roman"/>
          <w:szCs w:val="28"/>
        </w:rPr>
        <w:t xml:space="preserve"> или сервис</w:t>
      </w:r>
      <w:r w:rsidR="00E31EAC">
        <w:rPr>
          <w:rFonts w:cs="Times New Roman"/>
          <w:szCs w:val="28"/>
        </w:rPr>
        <w:t>ами</w:t>
      </w:r>
      <w:r w:rsidR="007F1A92" w:rsidRPr="00E31EAC">
        <w:rPr>
          <w:rFonts w:cs="Times New Roman"/>
          <w:szCs w:val="28"/>
        </w:rPr>
        <w:t>, выбранным</w:t>
      </w:r>
      <w:r w:rsidR="00E31EAC">
        <w:rPr>
          <w:rFonts w:cs="Times New Roman"/>
          <w:szCs w:val="28"/>
        </w:rPr>
        <w:t>и</w:t>
      </w:r>
      <w:r w:rsidR="007F1A92" w:rsidRPr="00E31EAC">
        <w:rPr>
          <w:rFonts w:cs="Times New Roman"/>
          <w:szCs w:val="28"/>
        </w:rPr>
        <w:t xml:space="preserve"> по умолчанию для адресов выбранных получателей. </w:t>
      </w:r>
      <w:r w:rsidRPr="00E31EAC">
        <w:rPr>
          <w:rFonts w:cs="Times New Roman"/>
          <w:szCs w:val="28"/>
        </w:rPr>
        <w:t>С</w:t>
      </w:r>
      <w:r w:rsidR="007F1A92" w:rsidRPr="00E31EAC">
        <w:rPr>
          <w:rFonts w:cs="Times New Roman"/>
          <w:szCs w:val="28"/>
        </w:rPr>
        <w:t>ерв</w:t>
      </w:r>
      <w:r w:rsidRPr="00E31EAC">
        <w:rPr>
          <w:rFonts w:cs="Times New Roman"/>
          <w:szCs w:val="28"/>
        </w:rPr>
        <w:t>ер</w:t>
      </w:r>
      <w:r w:rsidR="007F1A92" w:rsidRPr="00E31EAC">
        <w:rPr>
          <w:rFonts w:cs="Times New Roman"/>
          <w:szCs w:val="28"/>
        </w:rPr>
        <w:t xml:space="preserve"> </w:t>
      </w:r>
      <w:r w:rsidRPr="00E31EAC">
        <w:rPr>
          <w:rFonts w:cs="Times New Roman"/>
          <w:szCs w:val="28"/>
        </w:rPr>
        <w:t>отдает всю информацию о доставке сервисам доставки и ожидает от них о</w:t>
      </w:r>
      <w:r>
        <w:rPr>
          <w:rFonts w:cs="Times New Roman"/>
          <w:szCs w:val="28"/>
        </w:rPr>
        <w:t>твет</w:t>
      </w:r>
      <w:r w:rsidR="007F1A92">
        <w:rPr>
          <w:rFonts w:cs="Times New Roman"/>
          <w:szCs w:val="28"/>
        </w:rPr>
        <w:t xml:space="preserve">. Если </w:t>
      </w:r>
      <w:r>
        <w:rPr>
          <w:rFonts w:cs="Times New Roman"/>
          <w:szCs w:val="28"/>
        </w:rPr>
        <w:t xml:space="preserve">сообщение </w:t>
      </w:r>
      <w:r w:rsidR="007F1A92">
        <w:rPr>
          <w:rFonts w:cs="Times New Roman"/>
          <w:szCs w:val="28"/>
        </w:rPr>
        <w:t>не доставлено,</w:t>
      </w:r>
      <w:r>
        <w:rPr>
          <w:rFonts w:cs="Times New Roman"/>
          <w:szCs w:val="28"/>
        </w:rPr>
        <w:t xml:space="preserve"> сообщение</w:t>
      </w:r>
      <w:r w:rsidR="007F1A9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передается следующему в очереди сервису доставки, и от него ожидается ответ. Данный цикл продолжается, пока сервер не получит ответ с успешным статусом доставки или пока не перепробует все доступные сервисы доставки.</w:t>
      </w:r>
    </w:p>
    <w:p w14:paraId="2507C365" w14:textId="7B627EB1" w:rsidR="000354E5" w:rsidRDefault="007F1A92" w:rsidP="007F1A92">
      <w:pPr>
        <w:spacing w:before="24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заключительном этапе</w:t>
      </w:r>
      <w:r w:rsidR="000379E4">
        <w:rPr>
          <w:rFonts w:cs="Times New Roman"/>
          <w:szCs w:val="28"/>
        </w:rPr>
        <w:t xml:space="preserve"> формируется подробная информация о доставке. </w:t>
      </w:r>
      <w:r w:rsidR="000354E5">
        <w:rPr>
          <w:rFonts w:cs="Times New Roman"/>
          <w:szCs w:val="28"/>
        </w:rPr>
        <w:t>Э</w:t>
      </w:r>
      <w:r w:rsidR="000379E4">
        <w:rPr>
          <w:rFonts w:cs="Times New Roman"/>
          <w:szCs w:val="28"/>
        </w:rPr>
        <w:t>та информация</w:t>
      </w:r>
      <w:r w:rsidR="000354E5">
        <w:rPr>
          <w:rFonts w:cs="Times New Roman"/>
          <w:szCs w:val="28"/>
        </w:rPr>
        <w:t xml:space="preserve"> заносится в журнал отправителя.</w:t>
      </w:r>
    </w:p>
    <w:p w14:paraId="777C5367" w14:textId="6D14C880" w:rsidR="007F1A92" w:rsidRPr="004C7D46" w:rsidRDefault="006817CC" w:rsidP="00941DD3">
      <w:pPr>
        <w:pStyle w:val="3"/>
        <w:rPr>
          <w:b w:val="0"/>
          <w:i w:val="0"/>
        </w:rPr>
      </w:pPr>
      <w:r>
        <w:t>Основные проблемы</w:t>
      </w:r>
      <w:r w:rsidR="007F1A92" w:rsidRPr="004C7D46">
        <w:t xml:space="preserve"> </w:t>
      </w:r>
    </w:p>
    <w:p w14:paraId="779883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Выделим основные, часто встречающиеся проблемы, связанные с процессом отправки сообщений. </w:t>
      </w:r>
    </w:p>
    <w:p w14:paraId="30FFE44E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К техническим проблемам отправки сообщения можно отнести следующие:</w:t>
      </w:r>
    </w:p>
    <w:p w14:paraId="63E64C31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t>На стороне сервера отправителя (указаны неверные реквизиты, сервер не настроен);</w:t>
      </w:r>
    </w:p>
    <w:p w14:paraId="1505D510" w14:textId="77777777" w:rsidR="007F1A92" w:rsidRDefault="007F1A92" w:rsidP="00772D17">
      <w:pPr>
        <w:pStyle w:val="a5"/>
        <w:numPr>
          <w:ilvl w:val="0"/>
          <w:numId w:val="5"/>
        </w:numPr>
        <w:spacing w:after="160"/>
        <w:ind w:left="1276" w:hanging="568"/>
        <w:rPr>
          <w:szCs w:val="28"/>
        </w:rPr>
      </w:pPr>
      <w:r>
        <w:rPr>
          <w:szCs w:val="28"/>
        </w:rPr>
        <w:lastRenderedPageBreak/>
        <w:t>На стороне сервера получателя (письмо считается спамом; письмо – не спам, но всё равно было отклонено, несуществующий адрес, почтовый ящик получателя переполнен).</w:t>
      </w:r>
    </w:p>
    <w:p w14:paraId="1BCB7173" w14:textId="654489DE" w:rsidR="007F1A92" w:rsidRDefault="007F1A92" w:rsidP="007F1A92">
      <w:pPr>
        <w:ind w:firstLine="708"/>
        <w:rPr>
          <w:szCs w:val="28"/>
        </w:rPr>
      </w:pPr>
      <w:r w:rsidRPr="00505A6F">
        <w:rPr>
          <w:szCs w:val="28"/>
        </w:rPr>
        <w:t xml:space="preserve">Как уже отмечалось выше, сервисы для отправки сообщений предоставляют свой функционал бесплатно до достижения определенного объема трафика (например, определенное количество отправленных сообщений в месяц). Таким образом, для использования некоторых сервисов придется приобретать </w:t>
      </w:r>
      <w:r w:rsidR="000354E5">
        <w:rPr>
          <w:szCs w:val="28"/>
        </w:rPr>
        <w:t>один из платных</w:t>
      </w:r>
      <w:r w:rsidRPr="00505A6F">
        <w:rPr>
          <w:szCs w:val="28"/>
        </w:rPr>
        <w:t xml:space="preserve"> тариф</w:t>
      </w:r>
      <w:r w:rsidR="000354E5">
        <w:rPr>
          <w:szCs w:val="28"/>
        </w:rPr>
        <w:t>ов</w:t>
      </w:r>
      <w:r w:rsidRPr="00505A6F">
        <w:rPr>
          <w:szCs w:val="28"/>
        </w:rPr>
        <w:t>.</w:t>
      </w:r>
    </w:p>
    <w:p w14:paraId="66CC09D0" w14:textId="77777777" w:rsidR="007F1A92" w:rsidRDefault="007F1A92" w:rsidP="00772D17">
      <w:pPr>
        <w:pStyle w:val="2"/>
        <w:numPr>
          <w:ilvl w:val="1"/>
          <w:numId w:val="4"/>
        </w:numPr>
        <w:rPr>
          <w:b w:val="0"/>
        </w:rPr>
      </w:pPr>
      <w:bookmarkStart w:id="2" w:name="_Toc44341647"/>
      <w:r>
        <w:t xml:space="preserve">Обзор </w:t>
      </w:r>
      <w:r w:rsidRPr="00941DD3">
        <w:t>программ</w:t>
      </w:r>
      <w:r>
        <w:t>-аналогов</w:t>
      </w:r>
      <w:bookmarkEnd w:id="2"/>
    </w:p>
    <w:p w14:paraId="3CA163E1" w14:textId="22EA45AD" w:rsidR="007F1A92" w:rsidRDefault="007F1A92" w:rsidP="000354E5">
      <w:pPr>
        <w:rPr>
          <w:szCs w:val="28"/>
        </w:rPr>
      </w:pPr>
      <w:r>
        <w:rPr>
          <w:szCs w:val="28"/>
        </w:rPr>
        <w:t>В ходе обзора аналогов учитывались следующие функции:</w:t>
      </w:r>
    </w:p>
    <w:p w14:paraId="1681771F" w14:textId="77777777" w:rsidR="007F1A92" w:rsidRDefault="007F1A92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Отправка сообщения;</w:t>
      </w:r>
    </w:p>
    <w:p w14:paraId="7FC3A591" w14:textId="586D527C" w:rsidR="007F1A92" w:rsidRDefault="000354E5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Возможность конфигурирования способа доставки</w:t>
      </w:r>
      <w:r w:rsidR="007F1A92">
        <w:rPr>
          <w:szCs w:val="28"/>
        </w:rPr>
        <w:t>;</w:t>
      </w:r>
    </w:p>
    <w:p w14:paraId="0FB3AC8E" w14:textId="1AD0DF7C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повторной отправки</w:t>
      </w:r>
      <w:r w:rsidR="007F1A92">
        <w:rPr>
          <w:szCs w:val="28"/>
        </w:rPr>
        <w:t xml:space="preserve"> недоставленного сообщения;</w:t>
      </w:r>
    </w:p>
    <w:p w14:paraId="7AEF873E" w14:textId="31E5DEA9" w:rsidR="007F1A92" w:rsidRDefault="00420C76" w:rsidP="00772D17">
      <w:pPr>
        <w:pStyle w:val="a5"/>
        <w:numPr>
          <w:ilvl w:val="0"/>
          <w:numId w:val="6"/>
        </w:numPr>
        <w:spacing w:after="160"/>
        <w:ind w:left="1134" w:hanging="425"/>
        <w:rPr>
          <w:szCs w:val="28"/>
        </w:rPr>
      </w:pPr>
      <w:r>
        <w:rPr>
          <w:szCs w:val="28"/>
        </w:rPr>
        <w:t>Наличие и объем информации о доставке</w:t>
      </w:r>
      <w:r w:rsidR="007F1A92">
        <w:rPr>
          <w:szCs w:val="28"/>
        </w:rPr>
        <w:t>.</w:t>
      </w:r>
    </w:p>
    <w:p w14:paraId="5224568D" w14:textId="24769F82" w:rsidR="007F1A92" w:rsidRDefault="0098108B" w:rsidP="0098108B">
      <w:pPr>
        <w:rPr>
          <w:szCs w:val="28"/>
        </w:rPr>
      </w:pPr>
      <w:r>
        <w:rPr>
          <w:szCs w:val="28"/>
        </w:rPr>
        <w:t>Точных программ-аналогов найдено не было. Поэтому б</w:t>
      </w:r>
      <w:r w:rsidR="007F1A92">
        <w:rPr>
          <w:szCs w:val="28"/>
        </w:rPr>
        <w:t>ыли рассмотрены сервисы</w:t>
      </w:r>
      <w:r>
        <w:rPr>
          <w:szCs w:val="28"/>
        </w:rPr>
        <w:t>, частично реализующие рассмотренные функции</w:t>
      </w:r>
      <w:r w:rsidR="007F1A92" w:rsidRPr="000B41E6">
        <w:rPr>
          <w:szCs w:val="28"/>
        </w:rPr>
        <w:t>:</w:t>
      </w:r>
    </w:p>
    <w:p w14:paraId="571930F8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 w:rsidRPr="000B41E6">
        <w:rPr>
          <w:szCs w:val="28"/>
          <w:lang w:val="en-US"/>
        </w:rPr>
        <w:t>Amazon Simple Email Service;</w:t>
      </w:r>
    </w:p>
    <w:p w14:paraId="7C787A73" w14:textId="77777777" w:rsidR="007F1A92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SendGrid;</w:t>
      </w:r>
    </w:p>
    <w:p w14:paraId="34FE7E3F" w14:textId="5CD12617" w:rsidR="007F1A92" w:rsidRPr="00577E0D" w:rsidRDefault="007F1A92" w:rsidP="00772D17">
      <w:pPr>
        <w:pStyle w:val="a5"/>
        <w:numPr>
          <w:ilvl w:val="0"/>
          <w:numId w:val="12"/>
        </w:numPr>
        <w:spacing w:after="160"/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Tin-cat</w:t>
      </w:r>
      <w:r w:rsidR="008C6496">
        <w:rPr>
          <w:szCs w:val="28"/>
        </w:rPr>
        <w:t>.</w:t>
      </w:r>
    </w:p>
    <w:p w14:paraId="53444EA0" w14:textId="0950FA0D" w:rsidR="000379E4" w:rsidRPr="000379E4" w:rsidRDefault="000379E4" w:rsidP="000379E4">
      <w:pPr>
        <w:pStyle w:val="3"/>
        <w:numPr>
          <w:ilvl w:val="0"/>
          <w:numId w:val="0"/>
        </w:numPr>
      </w:pPr>
      <w:r>
        <w:rPr>
          <w:lang w:val="en-US"/>
        </w:rPr>
        <w:t xml:space="preserve">1.2.1. </w:t>
      </w:r>
      <w:proofErr w:type="spellStart"/>
      <w:r w:rsidRPr="000379E4">
        <w:t>Amazon</w:t>
      </w:r>
      <w:proofErr w:type="spellEnd"/>
      <w:r w:rsidRPr="000379E4">
        <w:t xml:space="preserve"> </w:t>
      </w:r>
      <w:r w:rsidRPr="000379E4">
        <w:rPr>
          <w:lang w:val="en-US"/>
        </w:rPr>
        <w:t>SES</w:t>
      </w:r>
    </w:p>
    <w:p w14:paraId="223E0317" w14:textId="01F947CE" w:rsidR="007F1A92" w:rsidRDefault="007F1A92" w:rsidP="007F1A92">
      <w:pPr>
        <w:rPr>
          <w:szCs w:val="28"/>
        </w:rPr>
      </w:pP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Simple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Email</w:t>
      </w:r>
      <w:proofErr w:type="spellEnd"/>
      <w:r w:rsidRPr="009642E2">
        <w:rPr>
          <w:szCs w:val="28"/>
        </w:rPr>
        <w:t xml:space="preserve"> </w:t>
      </w:r>
      <w:proofErr w:type="spellStart"/>
      <w:r w:rsidRPr="009642E2">
        <w:rPr>
          <w:szCs w:val="28"/>
        </w:rPr>
        <w:t>Service</w:t>
      </w:r>
      <w:proofErr w:type="spellEnd"/>
      <w:r w:rsidR="00292899" w:rsidRPr="00292899">
        <w:rPr>
          <w:szCs w:val="28"/>
        </w:rPr>
        <w:t xml:space="preserve"> [1] </w:t>
      </w:r>
      <w:r w:rsidRPr="009642E2">
        <w:rPr>
          <w:szCs w:val="28"/>
        </w:rPr>
        <w:t xml:space="preserve">– это экономичный, гибкий и масштабируемый сервис электронной почты, с помощью которого разработчики могут отправлять электронные письма из любого приложения. Вы можете быстро настроить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и выбрать несколько вариантов использования электронной почты, включая отправку транзакций, маркетинговых писем или выполнение массовой рассылки.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включает различные возможности развертывания IP-адресов и аутентификации по электронной почте, которые </w:t>
      </w:r>
      <w:r w:rsidRPr="009642E2">
        <w:rPr>
          <w:szCs w:val="28"/>
        </w:rPr>
        <w:lastRenderedPageBreak/>
        <w:t xml:space="preserve">позволяют повысить эффективность доставки и защитить репутацию отправителя, а также предоставляет аналитику, с помощью которой можно проанализировать эффективность каждого отправленного письма. Используйте </w:t>
      </w:r>
      <w:proofErr w:type="spellStart"/>
      <w:r w:rsidRPr="009642E2">
        <w:rPr>
          <w:szCs w:val="28"/>
        </w:rPr>
        <w:t>Amazon</w:t>
      </w:r>
      <w:proofErr w:type="spellEnd"/>
      <w:r w:rsidRPr="009642E2">
        <w:rPr>
          <w:szCs w:val="28"/>
        </w:rPr>
        <w:t xml:space="preserve"> SES для безопасной отправки электронной почты по всему миру.</w:t>
      </w:r>
    </w:p>
    <w:p w14:paraId="400958C8" w14:textId="136759D1" w:rsidR="007F1A92" w:rsidRDefault="007F1A92" w:rsidP="007F1A92">
      <w:pPr>
        <w:rPr>
          <w:szCs w:val="28"/>
        </w:rPr>
      </w:pPr>
      <w:r>
        <w:rPr>
          <w:szCs w:val="28"/>
        </w:rPr>
        <w:t xml:space="preserve">Данный сервис обладает целым рядом </w:t>
      </w:r>
      <w:r w:rsidR="004C06A3">
        <w:rPr>
          <w:szCs w:val="28"/>
        </w:rPr>
        <w:t>сильных сторон</w:t>
      </w:r>
      <w:r>
        <w:rPr>
          <w:szCs w:val="28"/>
        </w:rPr>
        <w:t>:</w:t>
      </w:r>
    </w:p>
    <w:p w14:paraId="419FB8D0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Быстрая интеграция;</w:t>
      </w:r>
    </w:p>
    <w:p w14:paraId="2781DA5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Эффективная отправка сообщений;</w:t>
      </w:r>
    </w:p>
    <w:p w14:paraId="3BA1AF65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Оптимизация доставки;</w:t>
      </w:r>
    </w:p>
    <w:p w14:paraId="44D2783A" w14:textId="77777777" w:rsidR="007F1A92" w:rsidRDefault="007F1A92" w:rsidP="00772D17">
      <w:pPr>
        <w:pStyle w:val="a5"/>
        <w:numPr>
          <w:ilvl w:val="0"/>
          <w:numId w:val="13"/>
        </w:numPr>
        <w:spacing w:after="160"/>
        <w:ind w:left="1134" w:hanging="425"/>
        <w:rPr>
          <w:szCs w:val="28"/>
        </w:rPr>
      </w:pPr>
      <w:r>
        <w:rPr>
          <w:szCs w:val="28"/>
        </w:rPr>
        <w:t>Безопасное масш</w:t>
      </w:r>
      <w:r w:rsidRPr="0048155B">
        <w:rPr>
          <w:szCs w:val="28"/>
        </w:rPr>
        <w:t>т</w:t>
      </w:r>
      <w:r>
        <w:rPr>
          <w:szCs w:val="28"/>
        </w:rPr>
        <w:t>а</w:t>
      </w:r>
      <w:r w:rsidRPr="0048155B">
        <w:rPr>
          <w:szCs w:val="28"/>
        </w:rPr>
        <w:t>бирование.</w:t>
      </w:r>
    </w:p>
    <w:p w14:paraId="4CE5BD0E" w14:textId="77777777" w:rsidR="004C06A3" w:rsidRDefault="007F1A92" w:rsidP="004C06A3">
      <w:pPr>
        <w:rPr>
          <w:szCs w:val="28"/>
        </w:rPr>
      </w:pPr>
      <w:r>
        <w:rPr>
          <w:szCs w:val="28"/>
        </w:rPr>
        <w:t>Данный сервис широко применяется для отправки мгновенных сообщений в ответ на действия пользователя, например, для подтверждения регистрации или восстановления пароля, а также хорошо подходит для массовых рассылок.</w:t>
      </w:r>
    </w:p>
    <w:p w14:paraId="57E76E02" w14:textId="7A529331" w:rsidR="007F1A92" w:rsidRDefault="007F1A92" w:rsidP="004C06A3">
      <w:pPr>
        <w:rPr>
          <w:szCs w:val="28"/>
        </w:rPr>
      </w:pPr>
      <w:r>
        <w:rPr>
          <w:szCs w:val="28"/>
        </w:rPr>
        <w:t>Данный сервис не лишен минусов:</w:t>
      </w:r>
    </w:p>
    <w:p w14:paraId="64741C90" w14:textId="7334BC82" w:rsidR="007F1A92" w:rsidRPr="00D12573" w:rsidRDefault="0037632D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>
        <w:rPr>
          <w:szCs w:val="28"/>
        </w:rPr>
        <w:t>С</w:t>
      </w:r>
      <w:r w:rsidR="007F1A92" w:rsidRPr="00D12573">
        <w:rPr>
          <w:szCs w:val="28"/>
        </w:rPr>
        <w:t>корость отправки сообщений</w:t>
      </w:r>
      <w:r>
        <w:rPr>
          <w:szCs w:val="28"/>
        </w:rPr>
        <w:t xml:space="preserve"> снижена из-за сложного алгоритма определения пути доставки</w:t>
      </w:r>
      <w:r w:rsidR="007F1A92" w:rsidRPr="00D12573">
        <w:rPr>
          <w:szCs w:val="28"/>
        </w:rPr>
        <w:t>;</w:t>
      </w:r>
    </w:p>
    <w:p w14:paraId="5578B859" w14:textId="5D37A6D7" w:rsidR="007F1A92" w:rsidRPr="00D12573" w:rsidRDefault="007F1A92" w:rsidP="00772D17">
      <w:pPr>
        <w:pStyle w:val="a5"/>
        <w:numPr>
          <w:ilvl w:val="0"/>
          <w:numId w:val="15"/>
        </w:numPr>
        <w:spacing w:after="160"/>
        <w:ind w:left="1134" w:hanging="425"/>
        <w:rPr>
          <w:szCs w:val="28"/>
        </w:rPr>
      </w:pPr>
      <w:r w:rsidRPr="00D12573">
        <w:rPr>
          <w:szCs w:val="28"/>
        </w:rPr>
        <w:t>Ненадежность (</w:t>
      </w:r>
      <w:r w:rsidR="004C06A3">
        <w:rPr>
          <w:szCs w:val="28"/>
        </w:rPr>
        <w:t xml:space="preserve">в случае неудачной доставки сервис </w:t>
      </w:r>
      <w:r w:rsidR="0037632D">
        <w:rPr>
          <w:szCs w:val="28"/>
        </w:rPr>
        <w:t xml:space="preserve">лишь </w:t>
      </w:r>
      <w:r w:rsidR="004C06A3">
        <w:rPr>
          <w:szCs w:val="28"/>
        </w:rPr>
        <w:t>попытается поменять маршрут доставки</w:t>
      </w:r>
      <w:r w:rsidRPr="00D12573">
        <w:rPr>
          <w:szCs w:val="28"/>
        </w:rPr>
        <w:t>).</w:t>
      </w:r>
    </w:p>
    <w:p w14:paraId="24F81F85" w14:textId="5B6827D0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proofErr w:type="spellStart"/>
      <w:r w:rsidRPr="000379E4">
        <w:rPr>
          <w:lang w:val="en-US"/>
        </w:rPr>
        <w:t>Sendgrid</w:t>
      </w:r>
      <w:proofErr w:type="spellEnd"/>
    </w:p>
    <w:p w14:paraId="134507B9" w14:textId="20F9A9E9" w:rsidR="007F1A92" w:rsidRDefault="007F1A92" w:rsidP="007F1A92">
      <w:pPr>
        <w:ind w:firstLine="708"/>
        <w:rPr>
          <w:szCs w:val="28"/>
        </w:rPr>
      </w:pPr>
      <w:proofErr w:type="spellStart"/>
      <w:r w:rsidRPr="004D2504">
        <w:rPr>
          <w:szCs w:val="28"/>
        </w:rPr>
        <w:t>Sendgrid</w:t>
      </w:r>
      <w:proofErr w:type="spellEnd"/>
      <w:r w:rsidRPr="004D2504">
        <w:rPr>
          <w:szCs w:val="28"/>
        </w:rPr>
        <w:t xml:space="preserve"> </w:t>
      </w:r>
      <w:r w:rsidR="00292899" w:rsidRPr="00DB18CD">
        <w:rPr>
          <w:szCs w:val="28"/>
        </w:rPr>
        <w:t>[2]</w:t>
      </w:r>
      <w:r w:rsidRPr="00CF7E44">
        <w:rPr>
          <w:szCs w:val="28"/>
        </w:rPr>
        <w:t xml:space="preserve"> </w:t>
      </w:r>
      <w:r w:rsidRPr="004D2504">
        <w:rPr>
          <w:szCs w:val="28"/>
        </w:rPr>
        <w:t>запущен в 2017 году. Заменяет пользователям индивидуальные почтовые серверы, анализирует репутацию почтовых рассылок, не требует дополнительных затрат для масштабирования инфраструктуры.</w:t>
      </w:r>
    </w:p>
    <w:p w14:paraId="5A46126E" w14:textId="77777777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Сервис </w:t>
      </w:r>
      <w:proofErr w:type="spellStart"/>
      <w:r w:rsidRPr="002072EB">
        <w:rPr>
          <w:szCs w:val="28"/>
        </w:rPr>
        <w:t>Сендгрид</w:t>
      </w:r>
      <w:proofErr w:type="spellEnd"/>
      <w:r w:rsidRPr="002072EB">
        <w:rPr>
          <w:szCs w:val="28"/>
        </w:rPr>
        <w:t xml:space="preserve"> предлагает каждом</w:t>
      </w:r>
      <w:r>
        <w:rPr>
          <w:szCs w:val="28"/>
        </w:rPr>
        <w:t>у пользователю стать партнёром:</w:t>
      </w:r>
    </w:p>
    <w:p w14:paraId="4D3DF814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 xml:space="preserve">Партнёрам агентства предоставляются инструменты для управления почтовыми программами клиентов с одной </w:t>
      </w:r>
      <w:proofErr w:type="spellStart"/>
      <w:r w:rsidRPr="002072EB">
        <w:rPr>
          <w:szCs w:val="28"/>
        </w:rPr>
        <w:t>платфомы</w:t>
      </w:r>
      <w:proofErr w:type="spellEnd"/>
      <w:r w:rsidRPr="002072EB">
        <w:rPr>
          <w:szCs w:val="28"/>
        </w:rPr>
        <w:t>;</w:t>
      </w:r>
    </w:p>
    <w:p w14:paraId="5D62E33E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Партнёры по рынку, после согласования с администрацией, добавляют собственные инструменты и продают их более чем 60-тысячной «горячей» аудитории;</w:t>
      </w:r>
    </w:p>
    <w:p w14:paraId="35B4A268" w14:textId="77777777" w:rsidR="007F1A92" w:rsidRPr="002072EB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t>OEM-</w:t>
      </w:r>
      <w:proofErr w:type="spellStart"/>
      <w:r w:rsidRPr="002072EB">
        <w:rPr>
          <w:szCs w:val="28"/>
        </w:rPr>
        <w:t>парнёры</w:t>
      </w:r>
      <w:proofErr w:type="spellEnd"/>
      <w:r w:rsidRPr="002072EB">
        <w:rPr>
          <w:szCs w:val="28"/>
        </w:rPr>
        <w:t xml:space="preserve"> могут рассылать письма без подписи «</w:t>
      </w:r>
      <w:proofErr w:type="spellStart"/>
      <w:r w:rsidRPr="002072EB">
        <w:rPr>
          <w:szCs w:val="28"/>
        </w:rPr>
        <w:t>via</w:t>
      </w:r>
      <w:proofErr w:type="spellEnd"/>
      <w:r w:rsidRPr="002072EB">
        <w:rPr>
          <w:szCs w:val="28"/>
        </w:rPr>
        <w:t xml:space="preserve"> sendgrid.net»;</w:t>
      </w:r>
    </w:p>
    <w:p w14:paraId="6DC7444C" w14:textId="533FB8A9" w:rsidR="007F1A92" w:rsidRDefault="007F1A92" w:rsidP="00772D17">
      <w:pPr>
        <w:pStyle w:val="a5"/>
        <w:numPr>
          <w:ilvl w:val="0"/>
          <w:numId w:val="14"/>
        </w:numPr>
        <w:spacing w:after="160"/>
        <w:ind w:left="1276" w:hanging="567"/>
        <w:rPr>
          <w:szCs w:val="28"/>
        </w:rPr>
      </w:pPr>
      <w:r w:rsidRPr="002072EB">
        <w:rPr>
          <w:szCs w:val="28"/>
        </w:rPr>
        <w:lastRenderedPageBreak/>
        <w:t xml:space="preserve">Партнёры-посредники занимаются перепродажей услуг </w:t>
      </w:r>
      <w:proofErr w:type="spellStart"/>
      <w:r w:rsidR="0037632D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своим пользователям, экономя собственные ресурсы.</w:t>
      </w:r>
    </w:p>
    <w:p w14:paraId="1094139E" w14:textId="77777777" w:rsidR="007F1A92" w:rsidRPr="002072EB" w:rsidRDefault="007F1A92" w:rsidP="007F1A92">
      <w:pPr>
        <w:rPr>
          <w:szCs w:val="28"/>
        </w:rPr>
      </w:pPr>
      <w:r w:rsidRPr="002072EB">
        <w:rPr>
          <w:szCs w:val="28"/>
        </w:rPr>
        <w:t>В бесплатной версии сервиса пользователю предоставляют 40 тыс. бесплатных электронных писем на 30 дней. По истечению месяца, можно использовать бесплатную версию сервиса с ограничением 100 писем в день.</w:t>
      </w:r>
    </w:p>
    <w:p w14:paraId="71B11132" w14:textId="70B1D50E" w:rsidR="007F1A92" w:rsidRPr="002072EB" w:rsidRDefault="007F1A92" w:rsidP="00D12573">
      <w:pPr>
        <w:rPr>
          <w:szCs w:val="28"/>
        </w:rPr>
      </w:pPr>
      <w:r w:rsidRPr="002072EB">
        <w:rPr>
          <w:szCs w:val="28"/>
        </w:rPr>
        <w:t>Итоговая стоимость услуг зависит от выбранного плана и к</w:t>
      </w:r>
      <w:r>
        <w:rPr>
          <w:szCs w:val="28"/>
        </w:rPr>
        <w:t>оличества отправленных писем</w:t>
      </w:r>
      <w:r w:rsidRPr="002072EB">
        <w:rPr>
          <w:szCs w:val="28"/>
        </w:rPr>
        <w:t>.</w:t>
      </w:r>
    </w:p>
    <w:p w14:paraId="30EDA30D" w14:textId="00CA7E75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Для увеличения производительности можно приобрести дополнительные IP-адреса за </w:t>
      </w:r>
      <w:r w:rsidR="00E26B79">
        <w:rPr>
          <w:szCs w:val="28"/>
        </w:rPr>
        <w:t>дополнительную плату</w:t>
      </w:r>
      <w:r w:rsidRPr="002072EB">
        <w:rPr>
          <w:szCs w:val="28"/>
        </w:rPr>
        <w:t>, эта функция доступна и будет полезной только на плане PRO.</w:t>
      </w:r>
    </w:p>
    <w:p w14:paraId="2794F52D" w14:textId="541F8DD8" w:rsidR="007F1A92" w:rsidRPr="002072EB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 xml:space="preserve">Отправлять сообщения можно сразу после подтверждения почты и интеграции с </w:t>
      </w:r>
      <w:proofErr w:type="spellStart"/>
      <w:r w:rsidR="00420C76"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 w:rsidR="00E26B79">
        <w:rPr>
          <w:szCs w:val="28"/>
        </w:rPr>
        <w:t xml:space="preserve">напрямую </w:t>
      </w:r>
      <w:r w:rsidRPr="002072EB">
        <w:rPr>
          <w:szCs w:val="28"/>
        </w:rPr>
        <w:t xml:space="preserve">через SMTP или </w:t>
      </w:r>
      <w:r w:rsidR="00E26B79">
        <w:rPr>
          <w:szCs w:val="28"/>
        </w:rPr>
        <w:t xml:space="preserve">же с помощью </w:t>
      </w:r>
      <w:r w:rsidRPr="002072EB">
        <w:rPr>
          <w:szCs w:val="28"/>
        </w:rPr>
        <w:t>API. У SMTP больше функций, но его сложнее настроить. API рекомендуется большинству пользователей сервиса благодаря про</w:t>
      </w:r>
      <w:r w:rsidR="0037632D">
        <w:rPr>
          <w:szCs w:val="28"/>
        </w:rPr>
        <w:t>стоте кодирования.</w:t>
      </w:r>
    </w:p>
    <w:p w14:paraId="188E95D1" w14:textId="77777777" w:rsidR="007F1A92" w:rsidRDefault="007F1A92" w:rsidP="007F1A92">
      <w:pPr>
        <w:ind w:firstLine="708"/>
        <w:rPr>
          <w:szCs w:val="28"/>
        </w:rPr>
      </w:pPr>
      <w:r w:rsidRPr="002072EB">
        <w:rPr>
          <w:szCs w:val="28"/>
        </w:rPr>
        <w:t>Для интеграции через API нужно его сгенерировать, для каждого приложения или сервиса нужен отдельный API.</w:t>
      </w:r>
    </w:p>
    <w:p w14:paraId="31163DEE" w14:textId="48A9189C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Важным недостатком </w:t>
      </w:r>
      <w:proofErr w:type="spellStart"/>
      <w:r>
        <w:rPr>
          <w:szCs w:val="28"/>
          <w:lang w:val="en-US"/>
        </w:rPr>
        <w:t>Sendgrid</w:t>
      </w:r>
      <w:proofErr w:type="spellEnd"/>
      <w:r w:rsidRPr="002072EB">
        <w:rPr>
          <w:szCs w:val="28"/>
        </w:rPr>
        <w:t xml:space="preserve"> </w:t>
      </w:r>
      <w:r>
        <w:rPr>
          <w:szCs w:val="28"/>
        </w:rPr>
        <w:t xml:space="preserve">является значительная стоимость его использования. Также отмечаются проблемы с нотификацией – </w:t>
      </w:r>
      <w:r>
        <w:rPr>
          <w:szCs w:val="28"/>
          <w:lang w:val="en-US"/>
        </w:rPr>
        <w:t>SendGrid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не запрашивает </w:t>
      </w:r>
      <w:r>
        <w:rPr>
          <w:szCs w:val="28"/>
          <w:lang w:val="en-US"/>
        </w:rPr>
        <w:t>URL</w:t>
      </w:r>
      <w:r w:rsidRPr="002072EB">
        <w:rPr>
          <w:szCs w:val="28"/>
        </w:rPr>
        <w:t xml:space="preserve"> </w:t>
      </w:r>
      <w:r>
        <w:rPr>
          <w:szCs w:val="28"/>
        </w:rPr>
        <w:t xml:space="preserve">в некоторых случаях; </w:t>
      </w:r>
      <w:r w:rsidR="001031AE">
        <w:rPr>
          <w:szCs w:val="28"/>
        </w:rPr>
        <w:t>не всегда работающая</w:t>
      </w:r>
      <w:r>
        <w:rPr>
          <w:szCs w:val="28"/>
        </w:rPr>
        <w:t xml:space="preserve"> поддержка. Отмечается частые обновления в </w:t>
      </w:r>
      <w:r>
        <w:rPr>
          <w:szCs w:val="28"/>
          <w:lang w:val="en-US"/>
        </w:rPr>
        <w:t>API</w:t>
      </w:r>
      <w:r>
        <w:rPr>
          <w:szCs w:val="28"/>
        </w:rPr>
        <w:t>, что иногда приводит к проблемам с обратной совместимостью.</w:t>
      </w:r>
    </w:p>
    <w:p w14:paraId="58B4E0C8" w14:textId="14C5B0A5" w:rsidR="000379E4" w:rsidRPr="000379E4" w:rsidRDefault="000379E4" w:rsidP="00772D17">
      <w:pPr>
        <w:pStyle w:val="3"/>
        <w:numPr>
          <w:ilvl w:val="2"/>
          <w:numId w:val="16"/>
        </w:numPr>
        <w:rPr>
          <w:lang w:val="en-US"/>
        </w:rPr>
      </w:pPr>
      <w:r w:rsidRPr="000379E4">
        <w:rPr>
          <w:lang w:val="en-US"/>
        </w:rPr>
        <w:t>Tin-cat email queue</w:t>
      </w:r>
    </w:p>
    <w:p w14:paraId="3D52A67B" w14:textId="18CCE950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FB213D">
        <w:rPr>
          <w:szCs w:val="28"/>
        </w:rPr>
        <w:t>-</w:t>
      </w:r>
      <w:r>
        <w:rPr>
          <w:szCs w:val="28"/>
          <w:lang w:val="en-US"/>
        </w:rPr>
        <w:t>cat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email</w:t>
      </w:r>
      <w:r w:rsidRPr="00FB213D">
        <w:rPr>
          <w:szCs w:val="28"/>
        </w:rPr>
        <w:t xml:space="preserve"> </w:t>
      </w:r>
      <w:r>
        <w:rPr>
          <w:szCs w:val="28"/>
          <w:lang w:val="en-US"/>
        </w:rPr>
        <w:t>queue</w:t>
      </w:r>
      <w:r w:rsidR="00E26B79">
        <w:rPr>
          <w:szCs w:val="28"/>
        </w:rPr>
        <w:t xml:space="preserve"> </w:t>
      </w:r>
      <w:r w:rsidR="00E26B79" w:rsidRPr="00E26B79">
        <w:rPr>
          <w:szCs w:val="28"/>
        </w:rPr>
        <w:t>[3]</w:t>
      </w:r>
      <w:r w:rsidRPr="003F76F7">
        <w:rPr>
          <w:szCs w:val="28"/>
        </w:rPr>
        <w:t xml:space="preserve"> </w:t>
      </w:r>
      <w:r w:rsidRPr="00FB213D">
        <w:rPr>
          <w:szCs w:val="28"/>
        </w:rPr>
        <w:t xml:space="preserve">– </w:t>
      </w:r>
      <w:r>
        <w:rPr>
          <w:szCs w:val="28"/>
        </w:rPr>
        <w:t>система очереди для отправки сообщений. При попытке отправить сообщение, сообщение отправляется в очередь. При этом каждую минуту система проверяет наличие сообщений в очереди и отправляет их.</w:t>
      </w:r>
    </w:p>
    <w:p w14:paraId="26C9A06A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  <w:lang w:val="en-US"/>
        </w:rPr>
        <w:t>Tin</w:t>
      </w:r>
      <w:r w:rsidRPr="007723D8">
        <w:rPr>
          <w:szCs w:val="28"/>
        </w:rPr>
        <w:t>-</w:t>
      </w:r>
      <w:r>
        <w:rPr>
          <w:szCs w:val="28"/>
          <w:lang w:val="en-US"/>
        </w:rPr>
        <w:t>cat</w:t>
      </w:r>
      <w:r w:rsidRPr="007723D8">
        <w:rPr>
          <w:szCs w:val="28"/>
        </w:rPr>
        <w:t xml:space="preserve"> </w:t>
      </w:r>
      <w:r>
        <w:rPr>
          <w:szCs w:val="28"/>
        </w:rPr>
        <w:t>позволяет регулировать частоту проверки очереди, а также количество сообщений, отправляемых за один период (за одну проверку).</w:t>
      </w:r>
    </w:p>
    <w:p w14:paraId="201BD348" w14:textId="1A21E759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Данная система является примером асинхронной отправки сообщений. </w:t>
      </w:r>
    </w:p>
    <w:p w14:paraId="668543A6" w14:textId="3A480B05" w:rsidR="007F1A92" w:rsidRPr="007723D8" w:rsidRDefault="007F1A92" w:rsidP="007F1A92">
      <w:pPr>
        <w:ind w:firstLine="708"/>
        <w:rPr>
          <w:szCs w:val="28"/>
        </w:rPr>
      </w:pPr>
      <w:r>
        <w:rPr>
          <w:szCs w:val="28"/>
        </w:rPr>
        <w:lastRenderedPageBreak/>
        <w:t>Недостатком системы является ее надежность. Если сообщени</w:t>
      </w:r>
      <w:r w:rsidR="001031AE">
        <w:rPr>
          <w:szCs w:val="28"/>
        </w:rPr>
        <w:t>е</w:t>
      </w:r>
      <w:r>
        <w:rPr>
          <w:szCs w:val="28"/>
        </w:rPr>
        <w:t xml:space="preserve"> не будет доставлено, будет осуществлена попытка отправить его тем же способом, что не является эффективным способом.</w:t>
      </w:r>
    </w:p>
    <w:p w14:paraId="218136FC" w14:textId="01A2780A" w:rsidR="007F1A92" w:rsidRPr="00DC2C83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Рассмотренные программные комплексы, разработанные сторонними компаниями, не </w:t>
      </w:r>
      <w:r w:rsidR="00420C76">
        <w:rPr>
          <w:szCs w:val="28"/>
        </w:rPr>
        <w:t>реализуют</w:t>
      </w:r>
      <w:r>
        <w:rPr>
          <w:szCs w:val="28"/>
        </w:rPr>
        <w:t xml:space="preserve"> все</w:t>
      </w:r>
      <w:r w:rsidR="00420C76">
        <w:rPr>
          <w:szCs w:val="28"/>
        </w:rPr>
        <w:t xml:space="preserve"> указанные функции или реализуют их не в полной мере</w:t>
      </w:r>
      <w:r>
        <w:rPr>
          <w:szCs w:val="28"/>
        </w:rPr>
        <w:t xml:space="preserve">. Данные ПО позволяют лишь частично контролировать отправку сообщений. Также важным моментом является высокая цена использования некоторых сервисов (таких как </w:t>
      </w:r>
      <w:proofErr w:type="spellStart"/>
      <w:r>
        <w:rPr>
          <w:szCs w:val="28"/>
          <w:lang w:val="en-US"/>
        </w:rPr>
        <w:t>Sendgrid</w:t>
      </w:r>
      <w:proofErr w:type="spellEnd"/>
      <w:r w:rsidRPr="00DC2C83">
        <w:rPr>
          <w:szCs w:val="28"/>
        </w:rPr>
        <w:t>)</w:t>
      </w:r>
      <w:r>
        <w:rPr>
          <w:szCs w:val="28"/>
        </w:rPr>
        <w:t xml:space="preserve">, ненадежность </w:t>
      </w:r>
      <w:r>
        <w:rPr>
          <w:szCs w:val="28"/>
          <w:lang w:val="en-US"/>
        </w:rPr>
        <w:t>API</w:t>
      </w:r>
      <w:r w:rsidRPr="00DC2C83">
        <w:rPr>
          <w:szCs w:val="28"/>
        </w:rPr>
        <w:t>.</w:t>
      </w:r>
      <w:r>
        <w:rPr>
          <w:szCs w:val="28"/>
        </w:rPr>
        <w:t xml:space="preserve"> Важно: если сообщение не удается отправить, данные сервисы не предпринимают попыток отправить его другим способом, что </w:t>
      </w:r>
      <w:r w:rsidR="001031AE">
        <w:rPr>
          <w:szCs w:val="28"/>
        </w:rPr>
        <w:t xml:space="preserve">отрицательно </w:t>
      </w:r>
      <w:r>
        <w:rPr>
          <w:szCs w:val="28"/>
        </w:rPr>
        <w:t>сказывается на стабильности рассылки.</w:t>
      </w:r>
    </w:p>
    <w:p w14:paraId="3220AFDF" w14:textId="1AC17FBD" w:rsidR="007F1A92" w:rsidRPr="007F1A92" w:rsidRDefault="007F1A92" w:rsidP="007F1A92">
      <w:pPr>
        <w:ind w:firstLine="708"/>
        <w:rPr>
          <w:szCs w:val="28"/>
        </w:rPr>
      </w:pPr>
      <w:r>
        <w:rPr>
          <w:szCs w:val="28"/>
        </w:rPr>
        <w:t>Из вышеперечисленного можно сделать вывод о необходимости разработки программного продукта, который должен решать все поставленные задачи.</w:t>
      </w:r>
    </w:p>
    <w:p w14:paraId="2B07CA11" w14:textId="29AAA0CB" w:rsidR="007F1A92" w:rsidRDefault="007F1A92" w:rsidP="00772D17">
      <w:pPr>
        <w:pStyle w:val="1"/>
        <w:numPr>
          <w:ilvl w:val="0"/>
          <w:numId w:val="16"/>
        </w:numPr>
      </w:pPr>
      <w:r w:rsidRPr="00941DD3">
        <w:lastRenderedPageBreak/>
        <w:t>Техническое</w:t>
      </w:r>
      <w:r>
        <w:t xml:space="preserve"> задание</w:t>
      </w:r>
    </w:p>
    <w:p w14:paraId="64DFAFA9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 xml:space="preserve">Техническое задание включает в себя требования, необходимые для реализации программного продукта. </w:t>
      </w:r>
    </w:p>
    <w:p w14:paraId="7462DD27" w14:textId="3245304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Название программного комплекса «</w:t>
      </w:r>
      <w:r w:rsidRPr="003F39F5">
        <w:rPr>
          <w:szCs w:val="28"/>
        </w:rPr>
        <w:t>Подсистема управления рассылкой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420C76">
        <w:rPr>
          <w:szCs w:val="28"/>
        </w:rPr>
        <w:t xml:space="preserve">писем и </w:t>
      </w:r>
      <w:r w:rsidRPr="003F39F5">
        <w:rPr>
          <w:szCs w:val="28"/>
        </w:rPr>
        <w:t>и</w:t>
      </w:r>
      <w:r w:rsidR="00420C76">
        <w:rPr>
          <w:szCs w:val="28"/>
        </w:rPr>
        <w:t>х учёта</w:t>
      </w:r>
      <w:r>
        <w:rPr>
          <w:szCs w:val="28"/>
        </w:rPr>
        <w:t>».</w:t>
      </w:r>
    </w:p>
    <w:p w14:paraId="0FCB1D8D" w14:textId="77777777" w:rsidR="007F1A92" w:rsidRPr="00856834" w:rsidRDefault="007F1A92" w:rsidP="00772D17">
      <w:pPr>
        <w:pStyle w:val="2"/>
        <w:numPr>
          <w:ilvl w:val="1"/>
          <w:numId w:val="16"/>
        </w:numPr>
        <w:rPr>
          <w:b w:val="0"/>
        </w:rPr>
      </w:pPr>
      <w:bookmarkStart w:id="3" w:name="_Toc44341655"/>
      <w:r w:rsidRPr="00941DD3">
        <w:t>Основание</w:t>
      </w:r>
      <w:r w:rsidRPr="00856834">
        <w:t xml:space="preserve"> для разработки</w:t>
      </w:r>
      <w:bookmarkEnd w:id="3"/>
    </w:p>
    <w:p w14:paraId="7E3971C7" w14:textId="3C449154" w:rsidR="007F1A92" w:rsidRPr="00BA1786" w:rsidRDefault="007F1A92" w:rsidP="007F1A92">
      <w:pPr>
        <w:ind w:firstLine="708"/>
        <w:rPr>
          <w:szCs w:val="28"/>
        </w:rPr>
      </w:pPr>
      <w:r w:rsidRPr="00BA1786">
        <w:rPr>
          <w:szCs w:val="28"/>
        </w:rPr>
        <w:t xml:space="preserve">Основанием для разработки </w:t>
      </w:r>
      <w:r>
        <w:rPr>
          <w:szCs w:val="28"/>
        </w:rPr>
        <w:t>п</w:t>
      </w:r>
      <w:r w:rsidRPr="003F39F5">
        <w:rPr>
          <w:szCs w:val="28"/>
        </w:rPr>
        <w:t>одсистем</w:t>
      </w:r>
      <w:r>
        <w:rPr>
          <w:szCs w:val="28"/>
        </w:rPr>
        <w:t>ы</w:t>
      </w:r>
      <w:r w:rsidRPr="003F39F5">
        <w:rPr>
          <w:szCs w:val="28"/>
        </w:rPr>
        <w:t xml:space="preserve"> управления </w:t>
      </w:r>
      <w:r w:rsidR="00E31EAC">
        <w:rPr>
          <w:szCs w:val="28"/>
        </w:rPr>
        <w:t>надежностью отправки</w:t>
      </w:r>
      <w:r w:rsidR="00F3688D">
        <w:rPr>
          <w:szCs w:val="28"/>
        </w:rPr>
        <w:t xml:space="preserve"> электронных</w:t>
      </w:r>
      <w:r w:rsidRPr="003F39F5">
        <w:rPr>
          <w:szCs w:val="28"/>
        </w:rPr>
        <w:t xml:space="preserve"> </w:t>
      </w:r>
      <w:r w:rsidR="00E31EAC">
        <w:rPr>
          <w:szCs w:val="28"/>
        </w:rPr>
        <w:t xml:space="preserve">писем </w:t>
      </w:r>
      <w:r>
        <w:rPr>
          <w:szCs w:val="28"/>
        </w:rPr>
        <w:t xml:space="preserve">является задание на дипломную работу, </w:t>
      </w:r>
      <w:r w:rsidRPr="00BA1786">
        <w:rPr>
          <w:szCs w:val="28"/>
        </w:rPr>
        <w:t>выданное доц</w:t>
      </w:r>
      <w:r w:rsidR="00420C76">
        <w:rPr>
          <w:szCs w:val="28"/>
        </w:rPr>
        <w:t xml:space="preserve">ентом </w:t>
      </w:r>
      <w:proofErr w:type="spellStart"/>
      <w:r w:rsidR="00420C76" w:rsidRPr="00420C76">
        <w:t>Трубаковым</w:t>
      </w:r>
      <w:proofErr w:type="spellEnd"/>
      <w:r w:rsidR="00420C76">
        <w:t> </w:t>
      </w:r>
      <w:r w:rsidRPr="00420C76">
        <w:t>А</w:t>
      </w:r>
      <w:r>
        <w:rPr>
          <w:szCs w:val="28"/>
        </w:rPr>
        <w:t>.О.</w:t>
      </w:r>
      <w:r w:rsidRPr="00BA1786">
        <w:rPr>
          <w:szCs w:val="28"/>
        </w:rPr>
        <w:t xml:space="preserve"> на основании приказа по Б</w:t>
      </w:r>
      <w:r>
        <w:rPr>
          <w:szCs w:val="28"/>
        </w:rPr>
        <w:t>рянскому государственному техническому университету</w:t>
      </w:r>
      <w:r w:rsidRPr="00BA1786">
        <w:rPr>
          <w:szCs w:val="28"/>
        </w:rPr>
        <w:t xml:space="preserve"> №</w:t>
      </w:r>
      <w:r>
        <w:rPr>
          <w:szCs w:val="28"/>
        </w:rPr>
        <w:t xml:space="preserve"> 428-3 от 27 мая 2020 г.</w:t>
      </w:r>
    </w:p>
    <w:p w14:paraId="7CCECB09" w14:textId="77777777" w:rsidR="007F1A92" w:rsidRPr="00856834" w:rsidRDefault="007F1A92" w:rsidP="00772D17">
      <w:pPr>
        <w:pStyle w:val="2"/>
        <w:numPr>
          <w:ilvl w:val="1"/>
          <w:numId w:val="16"/>
        </w:numPr>
      </w:pPr>
      <w:bookmarkStart w:id="4" w:name="_Toc5910833"/>
      <w:bookmarkStart w:id="5" w:name="_Toc44341656"/>
      <w:r w:rsidRPr="00941DD3">
        <w:t>Назначение</w:t>
      </w:r>
      <w:r w:rsidRPr="00856834">
        <w:t xml:space="preserve"> </w:t>
      </w:r>
      <w:bookmarkEnd w:id="4"/>
      <w:bookmarkEnd w:id="5"/>
      <w:r>
        <w:t>и область применения</w:t>
      </w:r>
    </w:p>
    <w:p w14:paraId="24502044" w14:textId="77777777" w:rsidR="007F1A92" w:rsidRPr="00BA1786" w:rsidRDefault="007F1A92" w:rsidP="007F1A92">
      <w:pPr>
        <w:ind w:firstLine="708"/>
        <w:rPr>
          <w:szCs w:val="28"/>
        </w:rPr>
      </w:pPr>
      <w:r>
        <w:rPr>
          <w:szCs w:val="28"/>
        </w:rPr>
        <w:t>Разрабатываемый программный комплекс должен выполнять следующие задачи</w:t>
      </w:r>
      <w:r w:rsidRPr="00BA1786">
        <w:rPr>
          <w:szCs w:val="28"/>
        </w:rPr>
        <w:t>:</w:t>
      </w:r>
    </w:p>
    <w:p w14:paraId="30F29E41" w14:textId="3ABB6A03" w:rsidR="007F1A92" w:rsidRDefault="007E212D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 xml:space="preserve">асинхронная </w:t>
      </w:r>
      <w:r w:rsidR="007F1A92">
        <w:rPr>
          <w:szCs w:val="28"/>
        </w:rPr>
        <w:t>рассылка сообщений выбранным адресам с помощью выбранн</w:t>
      </w:r>
      <w:r>
        <w:rPr>
          <w:szCs w:val="28"/>
        </w:rPr>
        <w:t>ых сервисов</w:t>
      </w:r>
      <w:r w:rsidR="007F1A92">
        <w:rPr>
          <w:szCs w:val="28"/>
        </w:rPr>
        <w:t xml:space="preserve"> доставки;</w:t>
      </w:r>
    </w:p>
    <w:p w14:paraId="66ADFD60" w14:textId="77777777" w:rsidR="007F1A92" w:rsidRDefault="007F1A92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обеспечение надежности доставки;</w:t>
      </w:r>
    </w:p>
    <w:p w14:paraId="3BDE3CF1" w14:textId="06BBEE27" w:rsidR="007F1A92" w:rsidRDefault="00420C76" w:rsidP="00772D17">
      <w:pPr>
        <w:pStyle w:val="a5"/>
        <w:numPr>
          <w:ilvl w:val="0"/>
          <w:numId w:val="7"/>
        </w:numPr>
        <w:ind w:left="1276" w:hanging="567"/>
        <w:rPr>
          <w:szCs w:val="28"/>
        </w:rPr>
      </w:pPr>
      <w:r>
        <w:rPr>
          <w:szCs w:val="28"/>
        </w:rPr>
        <w:t>возможность получения и просмотра подробной</w:t>
      </w:r>
      <w:r w:rsidR="007E212D">
        <w:rPr>
          <w:szCs w:val="28"/>
        </w:rPr>
        <w:t xml:space="preserve"> </w:t>
      </w:r>
      <w:r>
        <w:rPr>
          <w:szCs w:val="28"/>
        </w:rPr>
        <w:t xml:space="preserve">информации </w:t>
      </w:r>
      <w:r w:rsidR="007E212D">
        <w:rPr>
          <w:szCs w:val="28"/>
        </w:rPr>
        <w:t>о доставке</w:t>
      </w:r>
      <w:r w:rsidR="007F1A92">
        <w:rPr>
          <w:szCs w:val="28"/>
        </w:rPr>
        <w:t xml:space="preserve"> сообщения.</w:t>
      </w:r>
    </w:p>
    <w:p w14:paraId="57D4C70F" w14:textId="7A39663F" w:rsidR="007F1A92" w:rsidRDefault="007F1A92" w:rsidP="00772D17">
      <w:pPr>
        <w:pStyle w:val="2"/>
        <w:numPr>
          <w:ilvl w:val="1"/>
          <w:numId w:val="16"/>
        </w:numPr>
      </w:pPr>
      <w:bookmarkStart w:id="6" w:name="_Toc44341657"/>
      <w:r w:rsidRPr="00941DD3">
        <w:t>Требование</w:t>
      </w:r>
      <w:r>
        <w:t xml:space="preserve"> к программному комплексу</w:t>
      </w:r>
      <w:bookmarkEnd w:id="6"/>
    </w:p>
    <w:p w14:paraId="18E57EAA" w14:textId="6ADA3A0F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7" w:name="_Toc44341658"/>
      <w:r>
        <w:t>Требования к функциональным характеристикам</w:t>
      </w:r>
      <w:bookmarkEnd w:id="7"/>
    </w:p>
    <w:p w14:paraId="37390F08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2302867E" w14:textId="4FFCC886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Авторизация пользователей</w:t>
      </w:r>
      <w:r w:rsidR="001031AE">
        <w:rPr>
          <w:szCs w:val="28"/>
        </w:rPr>
        <w:t xml:space="preserve"> в </w:t>
      </w:r>
      <w:r w:rsidR="001031AE">
        <w:rPr>
          <w:szCs w:val="28"/>
          <w:lang w:val="en-US"/>
        </w:rPr>
        <w:t>web</w:t>
      </w:r>
      <w:r w:rsidR="001031AE" w:rsidRPr="001031AE">
        <w:rPr>
          <w:szCs w:val="28"/>
        </w:rPr>
        <w:t>-</w:t>
      </w:r>
      <w:r w:rsidR="001031AE">
        <w:rPr>
          <w:szCs w:val="28"/>
        </w:rPr>
        <w:t>интерфейсе для администрирования:</w:t>
      </w:r>
    </w:p>
    <w:p w14:paraId="32EE486C" w14:textId="77777777" w:rsidR="007F1A92" w:rsidRDefault="007F1A92" w:rsidP="00FA3BDC">
      <w:pPr>
        <w:pStyle w:val="a5"/>
        <w:ind w:left="1134" w:firstLine="0"/>
        <w:rPr>
          <w:szCs w:val="28"/>
        </w:rPr>
      </w:pPr>
      <w:r>
        <w:rPr>
          <w:szCs w:val="28"/>
        </w:rPr>
        <w:t>Роли:</w:t>
      </w:r>
    </w:p>
    <w:p w14:paraId="7A5D16FF" w14:textId="77777777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lastRenderedPageBreak/>
        <w:t>Оператор – может управлять рассылкой сообщений, просматривать соответствующую историю сообщений;</w:t>
      </w:r>
    </w:p>
    <w:p w14:paraId="60482494" w14:textId="0C6FF555" w:rsidR="007F1A92" w:rsidRPr="008141F3" w:rsidRDefault="007F1A92" w:rsidP="00772D17">
      <w:pPr>
        <w:pStyle w:val="a5"/>
        <w:numPr>
          <w:ilvl w:val="0"/>
          <w:numId w:val="19"/>
        </w:numPr>
        <w:rPr>
          <w:szCs w:val="28"/>
        </w:rPr>
      </w:pPr>
      <w:r w:rsidRPr="008141F3">
        <w:rPr>
          <w:szCs w:val="28"/>
        </w:rPr>
        <w:t xml:space="preserve">Администратор – имеет все возможности оператора, но также может просматривать список операторов и управлять доступом к </w:t>
      </w:r>
      <w:r w:rsidR="001031AE" w:rsidRPr="008141F3">
        <w:rPr>
          <w:szCs w:val="28"/>
        </w:rPr>
        <w:t>интерфейсу</w:t>
      </w:r>
      <w:r w:rsidRPr="008141F3">
        <w:rPr>
          <w:szCs w:val="28"/>
        </w:rPr>
        <w:t xml:space="preserve"> у существующих операторов.</w:t>
      </w:r>
    </w:p>
    <w:p w14:paraId="4AB029FE" w14:textId="77777777" w:rsidR="007F1A92" w:rsidRDefault="007F1A92" w:rsidP="00772D17">
      <w:pPr>
        <w:pStyle w:val="a5"/>
        <w:numPr>
          <w:ilvl w:val="0"/>
          <w:numId w:val="8"/>
        </w:numPr>
        <w:ind w:left="1134" w:hanging="425"/>
        <w:rPr>
          <w:szCs w:val="28"/>
        </w:rPr>
      </w:pPr>
      <w:r>
        <w:rPr>
          <w:szCs w:val="28"/>
        </w:rPr>
        <w:t xml:space="preserve">После входа в </w:t>
      </w:r>
      <w:r>
        <w:rPr>
          <w:szCs w:val="28"/>
          <w:lang w:val="en-US"/>
        </w:rPr>
        <w:t>Web</w:t>
      </w:r>
      <w:r>
        <w:rPr>
          <w:szCs w:val="28"/>
        </w:rPr>
        <w:t>-сервис пользователю предоставляются следующие возможности:</w:t>
      </w:r>
    </w:p>
    <w:p w14:paraId="6347C226" w14:textId="30D54C60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отправлять сообщения на </w:t>
      </w:r>
      <w:r w:rsidR="0098108B" w:rsidRPr="008141F3">
        <w:rPr>
          <w:szCs w:val="28"/>
        </w:rPr>
        <w:t xml:space="preserve">электронные </w:t>
      </w:r>
      <w:r w:rsidRPr="008141F3">
        <w:rPr>
          <w:szCs w:val="28"/>
        </w:rPr>
        <w:t>почтовые ящики;</w:t>
      </w:r>
    </w:p>
    <w:p w14:paraId="52F01394" w14:textId="4C44CA23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выбирать сервис</w:t>
      </w:r>
      <w:r w:rsidR="007E212D" w:rsidRPr="008141F3">
        <w:rPr>
          <w:szCs w:val="28"/>
        </w:rPr>
        <w:t>ы</w:t>
      </w:r>
      <w:r w:rsidRPr="008141F3">
        <w:rPr>
          <w:szCs w:val="28"/>
        </w:rPr>
        <w:t xml:space="preserve"> </w:t>
      </w:r>
      <w:r w:rsidR="00DC609F" w:rsidRPr="008141F3">
        <w:rPr>
          <w:szCs w:val="28"/>
        </w:rPr>
        <w:t>доставки</w:t>
      </w:r>
      <w:r w:rsidRPr="008141F3">
        <w:rPr>
          <w:szCs w:val="28"/>
        </w:rPr>
        <w:t xml:space="preserve"> из </w:t>
      </w:r>
      <w:r w:rsidR="0098108B" w:rsidRPr="008141F3">
        <w:rPr>
          <w:szCs w:val="28"/>
        </w:rPr>
        <w:t xml:space="preserve">списка </w:t>
      </w:r>
      <w:r w:rsidRPr="008141F3">
        <w:rPr>
          <w:szCs w:val="28"/>
        </w:rPr>
        <w:t>доступных на данный момент;</w:t>
      </w:r>
    </w:p>
    <w:p w14:paraId="4F5BFBC8" w14:textId="05C39DFE" w:rsidR="007E212D" w:rsidRPr="008141F3" w:rsidRDefault="007E212D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прикреплять файлы к сообщению</w:t>
      </w:r>
      <w:r w:rsidR="00DC609F" w:rsidRPr="008141F3">
        <w:rPr>
          <w:szCs w:val="28"/>
        </w:rPr>
        <w:t>;</w:t>
      </w:r>
    </w:p>
    <w:p w14:paraId="5F2C048F" w14:textId="77777777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>организовывать отправку сообщений по расписанию;</w:t>
      </w:r>
    </w:p>
    <w:p w14:paraId="36B7BC17" w14:textId="7F34C155" w:rsidR="007F1A92" w:rsidRPr="008141F3" w:rsidRDefault="007F1A92" w:rsidP="00772D17">
      <w:pPr>
        <w:pStyle w:val="a5"/>
        <w:numPr>
          <w:ilvl w:val="0"/>
          <w:numId w:val="20"/>
        </w:numPr>
        <w:rPr>
          <w:szCs w:val="28"/>
        </w:rPr>
      </w:pPr>
      <w:r w:rsidRPr="008141F3">
        <w:rPr>
          <w:szCs w:val="28"/>
        </w:rPr>
        <w:t xml:space="preserve">просматривать </w:t>
      </w:r>
      <w:r w:rsidR="007E212D" w:rsidRPr="008141F3">
        <w:rPr>
          <w:szCs w:val="28"/>
        </w:rPr>
        <w:t>подробную информацию о доставке</w:t>
      </w:r>
      <w:r w:rsidRPr="008141F3">
        <w:rPr>
          <w:szCs w:val="28"/>
        </w:rPr>
        <w:t xml:space="preserve"> сообщений.</w:t>
      </w:r>
    </w:p>
    <w:p w14:paraId="41B7858A" w14:textId="77777777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Разрабатываемый комплекс должен обладать следующими функциями:</w:t>
      </w:r>
    </w:p>
    <w:p w14:paraId="388AC80A" w14:textId="4317C127" w:rsidR="007F1A92" w:rsidRPr="008141F3" w:rsidRDefault="0098108B" w:rsidP="00772D17">
      <w:pPr>
        <w:pStyle w:val="a5"/>
        <w:numPr>
          <w:ilvl w:val="0"/>
          <w:numId w:val="21"/>
        </w:numPr>
        <w:rPr>
          <w:szCs w:val="28"/>
        </w:rPr>
      </w:pPr>
      <w:r w:rsidRPr="008141F3">
        <w:rPr>
          <w:szCs w:val="28"/>
        </w:rPr>
        <w:t>возможность повторной отправки недоставленного сообщения, но уже посредством другого доступного сервиса доставки при наличии Интернет-соединения</w:t>
      </w:r>
      <w:r w:rsidR="007F1A92" w:rsidRPr="008141F3">
        <w:rPr>
          <w:szCs w:val="28"/>
        </w:rPr>
        <w:t>;</w:t>
      </w:r>
    </w:p>
    <w:p w14:paraId="3F28F75B" w14:textId="34DF8D38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возможность отправлять сообщения посредством минимум </w:t>
      </w:r>
      <w:r w:rsidRPr="008141F3">
        <w:rPr>
          <w:b/>
        </w:rPr>
        <w:t>трех</w:t>
      </w:r>
      <w:r>
        <w:t xml:space="preserve"> раз</w:t>
      </w:r>
      <w:r w:rsidR="0098108B">
        <w:t>лич</w:t>
      </w:r>
      <w:r>
        <w:t>ных сервисов для отправки сообщений;</w:t>
      </w:r>
    </w:p>
    <w:p w14:paraId="21A64217" w14:textId="37EC4032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 xml:space="preserve">наличие </w:t>
      </w:r>
      <w:r w:rsidRPr="008141F3">
        <w:rPr>
          <w:lang w:val="en-US"/>
        </w:rPr>
        <w:t>API</w:t>
      </w:r>
      <w:r>
        <w:t xml:space="preserve">, с помощью которого </w:t>
      </w:r>
      <w:r w:rsidR="00DC609F">
        <w:t>подсистему</w:t>
      </w:r>
      <w:r>
        <w:t xml:space="preserve"> можно будет встраивать в различные сервисы, </w:t>
      </w:r>
      <w:r w:rsidR="00DC609F">
        <w:t>использующие</w:t>
      </w:r>
      <w:r>
        <w:t xml:space="preserve"> рассылку сообщений;</w:t>
      </w:r>
    </w:p>
    <w:p w14:paraId="024232A4" w14:textId="7D679CDF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прикреплять файлы к сообщению;</w:t>
      </w:r>
    </w:p>
    <w:p w14:paraId="409D7F97" w14:textId="55B56DAB" w:rsidR="007F1A92" w:rsidRPr="008141F3" w:rsidRDefault="007F1A92" w:rsidP="00772D17">
      <w:pPr>
        <w:pStyle w:val="a5"/>
        <w:numPr>
          <w:ilvl w:val="0"/>
          <w:numId w:val="21"/>
        </w:numPr>
        <w:rPr>
          <w:szCs w:val="28"/>
        </w:rPr>
      </w:pPr>
      <w:r>
        <w:t>возможность хранить историю сообщений, т.е. хранить определенное число ранее отправленных сообщени</w:t>
      </w:r>
      <w:r w:rsidR="007E212D">
        <w:t>й и давать доступ к просмотру информации об их доставке</w:t>
      </w:r>
      <w:r>
        <w:t>;</w:t>
      </w:r>
    </w:p>
    <w:p w14:paraId="75349EAB" w14:textId="139AA05A" w:rsidR="007F1A92" w:rsidRPr="008141F3" w:rsidRDefault="0098108B" w:rsidP="00772D17">
      <w:pPr>
        <w:pStyle w:val="a5"/>
        <w:numPr>
          <w:ilvl w:val="0"/>
          <w:numId w:val="21"/>
        </w:numPr>
        <w:rPr>
          <w:b/>
          <w:szCs w:val="28"/>
        </w:rPr>
      </w:pPr>
      <w:r w:rsidRPr="008141F3">
        <w:rPr>
          <w:szCs w:val="28"/>
        </w:rPr>
        <w:t>возможность получения</w:t>
      </w:r>
      <w:r w:rsidR="007F1A92" w:rsidRPr="008141F3">
        <w:rPr>
          <w:szCs w:val="28"/>
        </w:rPr>
        <w:t xml:space="preserve"> обратной связи - </w:t>
      </w:r>
      <w:r w:rsidR="007F1A92">
        <w:t>подсистема должна оповещать пользователя об удачное доставке или о причи</w:t>
      </w:r>
      <w:r w:rsidR="007E212D">
        <w:t>не неудачной отправки сообщения (</w:t>
      </w:r>
      <w:r w:rsidR="007E212D" w:rsidRPr="008141F3">
        <w:rPr>
          <w:i/>
        </w:rPr>
        <w:t>опционально:</w:t>
      </w:r>
      <w:r w:rsidR="007E212D">
        <w:t xml:space="preserve"> уведомл</w:t>
      </w:r>
      <w:r w:rsidR="00DC609F">
        <w:t>ять</w:t>
      </w:r>
      <w:r w:rsidR="007E212D">
        <w:t xml:space="preserve"> о прочтении доставленного сообщения)</w:t>
      </w:r>
      <w:r>
        <w:t>, хранить эту информацию и давать возможность ее просматривать</w:t>
      </w:r>
      <w:r w:rsidR="007E212D">
        <w:t>.</w:t>
      </w:r>
    </w:p>
    <w:p w14:paraId="7EB7FCA7" w14:textId="3A0F2708" w:rsidR="007F1A92" w:rsidRDefault="007F1A92" w:rsidP="00772D17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lastRenderedPageBreak/>
        <w:t>Разрабатываемый комплекс предоставляет асинхронную отправку сообщений</w:t>
      </w:r>
    </w:p>
    <w:p w14:paraId="588E7841" w14:textId="1BF9CE39" w:rsidR="00B50DC1" w:rsidRDefault="007F1A92" w:rsidP="00B50DC1">
      <w:pPr>
        <w:pStyle w:val="a5"/>
        <w:numPr>
          <w:ilvl w:val="1"/>
          <w:numId w:val="8"/>
        </w:numPr>
        <w:ind w:left="1560" w:hanging="426"/>
        <w:rPr>
          <w:szCs w:val="28"/>
        </w:rPr>
      </w:pPr>
      <w:r>
        <w:rPr>
          <w:szCs w:val="28"/>
        </w:rPr>
        <w:t xml:space="preserve">Когда оператор или администратор отправляет сообщение, сообщение отправляется </w:t>
      </w:r>
      <w:r w:rsidR="009E4583">
        <w:rPr>
          <w:szCs w:val="28"/>
        </w:rPr>
        <w:t>в</w:t>
      </w:r>
      <w:r>
        <w:rPr>
          <w:szCs w:val="28"/>
        </w:rPr>
        <w:t xml:space="preserve"> очередь на удаленном сервере. Система периодически проверяет эту очередь и</w:t>
      </w:r>
      <w:r w:rsidR="00DC609F">
        <w:rPr>
          <w:szCs w:val="28"/>
        </w:rPr>
        <w:t xml:space="preserve"> </w:t>
      </w:r>
      <w:r>
        <w:rPr>
          <w:szCs w:val="28"/>
        </w:rPr>
        <w:t>передает сообщения со</w:t>
      </w:r>
      <w:r w:rsidR="00DC609F">
        <w:rPr>
          <w:szCs w:val="28"/>
        </w:rPr>
        <w:t>ответствующим сервисам доставки</w:t>
      </w:r>
      <w:r>
        <w:rPr>
          <w:szCs w:val="28"/>
        </w:rPr>
        <w:t>.</w:t>
      </w:r>
    </w:p>
    <w:p w14:paraId="59691AC6" w14:textId="57DA9A15" w:rsidR="00B50DC1" w:rsidRPr="00B50DC1" w:rsidRDefault="00B50DC1" w:rsidP="00B50DC1">
      <w:pPr>
        <w:pStyle w:val="a5"/>
        <w:numPr>
          <w:ilvl w:val="0"/>
          <w:numId w:val="8"/>
        </w:numPr>
        <w:ind w:left="1134" w:hanging="424"/>
        <w:rPr>
          <w:szCs w:val="28"/>
        </w:rPr>
      </w:pPr>
      <w:r>
        <w:rPr>
          <w:szCs w:val="28"/>
        </w:rPr>
        <w:t>В целях улучшения надежности разрабатываемый комплекс должен включать в себя кластерную систему серверов.</w:t>
      </w:r>
    </w:p>
    <w:p w14:paraId="76742EF6" w14:textId="77777777" w:rsidR="007F1A92" w:rsidRPr="00F6240A" w:rsidRDefault="007F1A92" w:rsidP="00B50DC1">
      <w:pPr>
        <w:pStyle w:val="a5"/>
        <w:numPr>
          <w:ilvl w:val="0"/>
          <w:numId w:val="8"/>
        </w:numPr>
        <w:spacing w:after="160"/>
        <w:ind w:left="1134" w:hanging="425"/>
      </w:pPr>
      <w:r w:rsidRPr="00F6240A">
        <w:t>Требования к интерфейсу</w:t>
      </w:r>
    </w:p>
    <w:p w14:paraId="623A7CCA" w14:textId="77777777" w:rsidR="007F1A92" w:rsidRDefault="007F1A92" w:rsidP="00FA3BDC">
      <w:pPr>
        <w:ind w:firstLine="1134"/>
        <w:rPr>
          <w:szCs w:val="28"/>
        </w:rPr>
      </w:pPr>
      <w:r>
        <w:rPr>
          <w:szCs w:val="28"/>
        </w:rPr>
        <w:t>Реализуемый программный комплекс должен включать в себя нижеупомянутые функциональные особенности:</w:t>
      </w:r>
    </w:p>
    <w:p w14:paraId="78D24119" w14:textId="22A7DB46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 w:rsidRPr="008141F3">
        <w:rPr>
          <w:rFonts w:cs="Times New Roman"/>
        </w:rPr>
        <w:t>интерфейс для работы с подсистемой (</w:t>
      </w:r>
      <w:r w:rsidR="007E212D" w:rsidRPr="008141F3">
        <w:rPr>
          <w:rFonts w:cs="Times New Roman"/>
        </w:rPr>
        <w:t>интерфейс администратора</w:t>
      </w:r>
      <w:r w:rsidRPr="008141F3">
        <w:rPr>
          <w:rFonts w:cs="Times New Roman"/>
        </w:rPr>
        <w:t xml:space="preserve">) – </w:t>
      </w:r>
      <w:r w:rsidRPr="008141F3">
        <w:rPr>
          <w:rFonts w:cs="Times New Roman"/>
          <w:lang w:val="en-US"/>
        </w:rPr>
        <w:t>web</w:t>
      </w:r>
      <w:r w:rsidRPr="008141F3">
        <w:rPr>
          <w:rFonts w:cs="Times New Roman"/>
        </w:rPr>
        <w:t>-страница, включает в себя список со всей информацией об отправленных сообщениях, предоставляет возможность вручную отправить сообщение через выбранный сервис, настраивать почтовые шлюзы;</w:t>
      </w:r>
    </w:p>
    <w:p w14:paraId="3518559E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 xml:space="preserve">необходимо обеспечить совместимость с основными браузерами (последние версии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Safari</w:t>
      </w:r>
      <w:proofErr w:type="spellEnd"/>
      <w:r>
        <w:t xml:space="preserve">, </w:t>
      </w:r>
      <w:proofErr w:type="spellStart"/>
      <w:r>
        <w:t>Opera</w:t>
      </w:r>
      <w:proofErr w:type="spellEnd"/>
      <w:r>
        <w:t>; IE начиная с 10 версии). Верстка должна быть адаптивной и рассчитана на минимальное разрешение экрана 1280×720;</w:t>
      </w:r>
    </w:p>
    <w:p w14:paraId="019959DB" w14:textId="6D43D554" w:rsidR="007F1A92" w:rsidRPr="008141F3" w:rsidRDefault="00DC609F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цв</w:t>
      </w:r>
      <w:r w:rsidR="007F1A92">
        <w:t>етовая гамма приложения не должна быть излишне яркой, но сочетания цветов должны быть контрастными. Дизайн должен быть простым и понятным, нужно избегать непонятных иконок. Списки, с помощью которых также может быть реализовано меню, не должны превышать 5-9 элементов;</w:t>
      </w:r>
    </w:p>
    <w:p w14:paraId="7318D6A9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t>если время загрузки страницы составляет более 5с., необходимо обеспечить пользователю уверенность в том, что процесс действительно происходит при помощи индикатора выполнения процесса;</w:t>
      </w:r>
    </w:p>
    <w:p w14:paraId="1AF002C4" w14:textId="77777777" w:rsidR="007F1A92" w:rsidRPr="008141F3" w:rsidRDefault="007F1A92" w:rsidP="00772D17">
      <w:pPr>
        <w:pStyle w:val="a5"/>
        <w:numPr>
          <w:ilvl w:val="0"/>
          <w:numId w:val="22"/>
        </w:numPr>
        <w:spacing w:after="160"/>
        <w:rPr>
          <w:rFonts w:cs="Times New Roman"/>
          <w:szCs w:val="28"/>
        </w:rPr>
      </w:pPr>
      <w:r>
        <w:lastRenderedPageBreak/>
        <w:t>на длинных страницах необходимо применять ссылки, возвращающие пользователя в верхнюю часть страницы.</w:t>
      </w:r>
    </w:p>
    <w:p w14:paraId="70B2CEF1" w14:textId="77777777" w:rsidR="007E212D" w:rsidRDefault="007F1A92" w:rsidP="00FA5ADA">
      <w:pPr>
        <w:rPr>
          <w:szCs w:val="28"/>
        </w:rPr>
      </w:pPr>
      <w:r w:rsidRPr="00FA5ADA">
        <w:rPr>
          <w:b/>
          <w:szCs w:val="28"/>
        </w:rPr>
        <w:t xml:space="preserve">Получение данных. </w:t>
      </w:r>
      <w:r w:rsidRPr="00FA5ADA">
        <w:rPr>
          <w:szCs w:val="28"/>
        </w:rPr>
        <w:t>Система получает на вход</w:t>
      </w:r>
      <w:r w:rsidR="007E212D">
        <w:rPr>
          <w:szCs w:val="28"/>
        </w:rPr>
        <w:t>:</w:t>
      </w:r>
    </w:p>
    <w:p w14:paraId="797385B7" w14:textId="09DC185A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тему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4980E97" w14:textId="7B20C770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тело сообщения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26A6FEF7" w14:textId="367AE47B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прикреп</w:t>
      </w:r>
      <w:r w:rsidR="007E212D" w:rsidRPr="00772D17">
        <w:rPr>
          <w:szCs w:val="28"/>
        </w:rPr>
        <w:t>ленные</w:t>
      </w:r>
      <w:r w:rsidRPr="00772D17">
        <w:rPr>
          <w:szCs w:val="28"/>
        </w:rPr>
        <w:t xml:space="preserve"> файл</w:t>
      </w:r>
      <w:r w:rsidR="007E212D" w:rsidRPr="00772D17">
        <w:rPr>
          <w:szCs w:val="28"/>
        </w:rPr>
        <w:t>ы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251295" w14:textId="336FDB59" w:rsidR="007E212D" w:rsidRPr="00772D17" w:rsidRDefault="007F1A92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>список адресов, на котор</w:t>
      </w:r>
      <w:r w:rsidR="007E212D" w:rsidRPr="00772D17">
        <w:rPr>
          <w:szCs w:val="28"/>
        </w:rPr>
        <w:t>ые нужно отправить сообщения</w:t>
      </w:r>
      <w:r w:rsidR="00DC609F" w:rsidRPr="00772D17">
        <w:rPr>
          <w:szCs w:val="28"/>
        </w:rPr>
        <w:t>;</w:t>
      </w:r>
      <w:r w:rsidR="007E212D" w:rsidRPr="00772D17">
        <w:rPr>
          <w:szCs w:val="28"/>
        </w:rPr>
        <w:t xml:space="preserve"> </w:t>
      </w:r>
    </w:p>
    <w:p w14:paraId="35680437" w14:textId="337529F1" w:rsidR="007E212D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szCs w:val="28"/>
        </w:rPr>
      </w:pPr>
      <w:r w:rsidRPr="00772D17">
        <w:rPr>
          <w:szCs w:val="28"/>
        </w:rPr>
        <w:t xml:space="preserve">список </w:t>
      </w:r>
      <w:r w:rsidR="007F1A92" w:rsidRPr="00772D17">
        <w:rPr>
          <w:szCs w:val="28"/>
        </w:rPr>
        <w:t>сервис</w:t>
      </w:r>
      <w:r w:rsidRPr="00772D17">
        <w:rPr>
          <w:szCs w:val="28"/>
        </w:rPr>
        <w:t>ов доставки</w:t>
      </w:r>
      <w:r w:rsidR="007F1A92" w:rsidRPr="00772D17">
        <w:rPr>
          <w:szCs w:val="28"/>
        </w:rPr>
        <w:t>, посредством котор</w:t>
      </w:r>
      <w:r w:rsidRPr="00772D17">
        <w:rPr>
          <w:szCs w:val="28"/>
        </w:rPr>
        <w:t>ых</w:t>
      </w:r>
      <w:r w:rsidR="007F1A92" w:rsidRPr="00772D17">
        <w:rPr>
          <w:szCs w:val="28"/>
        </w:rPr>
        <w:t xml:space="preserve"> необходимо доставить сообщение</w:t>
      </w:r>
      <w:r w:rsidR="00DC609F" w:rsidRPr="00772D17">
        <w:rPr>
          <w:szCs w:val="28"/>
        </w:rPr>
        <w:t>;</w:t>
      </w:r>
      <w:r w:rsidRPr="00772D17">
        <w:rPr>
          <w:szCs w:val="28"/>
        </w:rPr>
        <w:t xml:space="preserve"> </w:t>
      </w:r>
    </w:p>
    <w:p w14:paraId="04A6D17A" w14:textId="3CD83E35" w:rsidR="007F1A92" w:rsidRPr="00772D17" w:rsidRDefault="007E212D" w:rsidP="00772D17">
      <w:pPr>
        <w:pStyle w:val="a5"/>
        <w:numPr>
          <w:ilvl w:val="0"/>
          <w:numId w:val="28"/>
        </w:numPr>
        <w:ind w:left="1276" w:hanging="567"/>
        <w:rPr>
          <w:b/>
          <w:szCs w:val="28"/>
        </w:rPr>
      </w:pPr>
      <w:r w:rsidRPr="00772D17">
        <w:rPr>
          <w:szCs w:val="28"/>
        </w:rPr>
        <w:t>запланированное время доставки или диапазон</w:t>
      </w:r>
      <w:r w:rsidR="00DC609F" w:rsidRPr="00772D17">
        <w:rPr>
          <w:szCs w:val="28"/>
        </w:rPr>
        <w:t>ы</w:t>
      </w:r>
      <w:r w:rsidRPr="00772D17">
        <w:rPr>
          <w:szCs w:val="28"/>
        </w:rPr>
        <w:t xml:space="preserve"> времени, в</w:t>
      </w:r>
      <w:r w:rsidR="00DC609F" w:rsidRPr="00772D17">
        <w:rPr>
          <w:szCs w:val="28"/>
        </w:rPr>
        <w:t xml:space="preserve"> пределах которых</w:t>
      </w:r>
      <w:r w:rsidRPr="00772D17">
        <w:rPr>
          <w:szCs w:val="28"/>
        </w:rPr>
        <w:t xml:space="preserve"> сообщение должно быть доставлено</w:t>
      </w:r>
      <w:r w:rsidR="007F1A92" w:rsidRPr="00772D17">
        <w:rPr>
          <w:szCs w:val="28"/>
        </w:rPr>
        <w:t>.</w:t>
      </w:r>
    </w:p>
    <w:p w14:paraId="0EBEF89C" w14:textId="064D4CCA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Выходные данные. </w:t>
      </w:r>
      <w:r w:rsidRPr="00FA5ADA">
        <w:rPr>
          <w:szCs w:val="28"/>
        </w:rPr>
        <w:t>Система предоставляет по</w:t>
      </w:r>
      <w:r w:rsidR="007E212D">
        <w:rPr>
          <w:szCs w:val="28"/>
        </w:rPr>
        <w:t xml:space="preserve">льзователю историю сообщений с </w:t>
      </w:r>
      <w:r w:rsidRPr="00FA5ADA">
        <w:rPr>
          <w:szCs w:val="28"/>
        </w:rPr>
        <w:t>информацией</w:t>
      </w:r>
      <w:r w:rsidR="007E212D">
        <w:rPr>
          <w:szCs w:val="28"/>
        </w:rPr>
        <w:t xml:space="preserve"> о доставке</w:t>
      </w:r>
      <w:r w:rsidRPr="00FA5ADA">
        <w:rPr>
          <w:szCs w:val="28"/>
        </w:rPr>
        <w:t>.</w:t>
      </w:r>
    </w:p>
    <w:p w14:paraId="4F54307E" w14:textId="2ABAF816" w:rsidR="007F1A92" w:rsidRPr="00FA5ADA" w:rsidRDefault="007F1A92" w:rsidP="00FA5ADA">
      <w:pPr>
        <w:rPr>
          <w:b/>
          <w:szCs w:val="28"/>
        </w:rPr>
      </w:pPr>
      <w:r w:rsidRPr="00FA5ADA">
        <w:rPr>
          <w:b/>
          <w:szCs w:val="28"/>
        </w:rPr>
        <w:t xml:space="preserve">Отправка данных. </w:t>
      </w:r>
      <w:r w:rsidRPr="00FA5ADA">
        <w:rPr>
          <w:szCs w:val="28"/>
        </w:rPr>
        <w:t xml:space="preserve">Система обрабатывает полученные от пользователя данные </w:t>
      </w:r>
      <w:r w:rsidR="007E212D">
        <w:rPr>
          <w:szCs w:val="28"/>
        </w:rPr>
        <w:t xml:space="preserve">через </w:t>
      </w:r>
      <w:r w:rsidR="007E212D">
        <w:rPr>
          <w:szCs w:val="28"/>
          <w:lang w:val="en-US"/>
        </w:rPr>
        <w:t>REST</w:t>
      </w:r>
      <w:r w:rsidR="007E212D" w:rsidRPr="007E212D">
        <w:rPr>
          <w:szCs w:val="28"/>
        </w:rPr>
        <w:t xml:space="preserve"> </w:t>
      </w:r>
      <w:r w:rsidR="007E212D">
        <w:rPr>
          <w:szCs w:val="28"/>
          <w:lang w:val="en-US"/>
        </w:rPr>
        <w:t>API</w:t>
      </w:r>
      <w:r w:rsidR="007E212D" w:rsidRPr="007E212D">
        <w:rPr>
          <w:szCs w:val="28"/>
        </w:rPr>
        <w:t xml:space="preserve"> </w:t>
      </w:r>
      <w:r w:rsidR="007E212D">
        <w:rPr>
          <w:szCs w:val="28"/>
        </w:rPr>
        <w:t>и передает их указанным сервисам доставки</w:t>
      </w:r>
      <w:r w:rsidRPr="00FA5ADA">
        <w:rPr>
          <w:szCs w:val="28"/>
        </w:rPr>
        <w:t>.</w:t>
      </w:r>
      <w:bookmarkStart w:id="8" w:name="_GoBack"/>
      <w:bookmarkEnd w:id="8"/>
    </w:p>
    <w:p w14:paraId="6BD537F9" w14:textId="77777777" w:rsidR="007F1A92" w:rsidRDefault="007F1A92" w:rsidP="00772D17">
      <w:pPr>
        <w:pStyle w:val="3"/>
        <w:numPr>
          <w:ilvl w:val="2"/>
          <w:numId w:val="17"/>
        </w:numPr>
      </w:pPr>
      <w:r w:rsidRPr="00941DD3">
        <w:t>Требования</w:t>
      </w:r>
      <w:r>
        <w:t xml:space="preserve"> к надежности</w:t>
      </w:r>
    </w:p>
    <w:p w14:paraId="6DD1425E" w14:textId="77777777" w:rsidR="007F1A92" w:rsidRPr="00524815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524815">
        <w:rPr>
          <w:lang w:eastAsia="ru-RU"/>
        </w:rPr>
        <w:t>Требования к обеспечению надежного функционирования программы</w:t>
      </w:r>
    </w:p>
    <w:p w14:paraId="0FEBF42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A034F11" w14:textId="1A966ECE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организацией бесперебойного питания технических средств;</w:t>
      </w:r>
    </w:p>
    <w:p w14:paraId="1BFD2E86" w14:textId="6D8941E1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использованием лицензионного программного обеспечения;</w:t>
      </w:r>
    </w:p>
    <w:p w14:paraId="09F1DBA3" w14:textId="6B24DEBF" w:rsidR="007F1A92" w:rsidRDefault="007F1A92" w:rsidP="00772D17">
      <w:pPr>
        <w:pStyle w:val="a5"/>
        <w:numPr>
          <w:ilvl w:val="0"/>
          <w:numId w:val="23"/>
        </w:numPr>
        <w:rPr>
          <w:lang w:eastAsia="ru-RU"/>
        </w:rPr>
      </w:pPr>
      <w:r>
        <w:rPr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</w:t>
      </w:r>
      <w:r w:rsidR="00F17C30">
        <w:rPr>
          <w:lang w:eastAsia="ru-RU"/>
        </w:rPr>
        <w:t xml:space="preserve"> «О</w:t>
      </w:r>
      <w:r>
        <w:rPr>
          <w:lang w:eastAsia="ru-RU"/>
        </w:rPr>
        <w:t>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83C2E0" w14:textId="202DF3C9" w:rsidR="007F1A92" w:rsidRDefault="007F1A92" w:rsidP="00772D17">
      <w:pPr>
        <w:pStyle w:val="a5"/>
        <w:numPr>
          <w:ilvl w:val="0"/>
          <w:numId w:val="23"/>
        </w:numPr>
        <w:jc w:val="left"/>
        <w:rPr>
          <w:lang w:eastAsia="ru-RU"/>
        </w:rPr>
      </w:pPr>
      <w:r>
        <w:rPr>
          <w:lang w:eastAsia="ru-RU"/>
        </w:rPr>
        <w:lastRenderedPageBreak/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F17C30">
        <w:rPr>
          <w:lang w:eastAsia="ru-RU"/>
        </w:rPr>
        <w:t>.</w:t>
      </w:r>
    </w:p>
    <w:p w14:paraId="3FD7C9DE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jc w:val="left"/>
        <w:rPr>
          <w:lang w:eastAsia="ru-RU"/>
        </w:rPr>
      </w:pPr>
      <w:r w:rsidRPr="00F64667">
        <w:rPr>
          <w:lang w:eastAsia="ru-RU"/>
        </w:rPr>
        <w:t xml:space="preserve">Время </w:t>
      </w:r>
      <w:r w:rsidRPr="00524815">
        <w:rPr>
          <w:lang w:eastAsia="ru-RU"/>
        </w:rPr>
        <w:t>восстановления</w:t>
      </w:r>
      <w:r w:rsidRPr="00F64667">
        <w:rPr>
          <w:lang w:eastAsia="ru-RU"/>
        </w:rPr>
        <w:t xml:space="preserve"> после отказа</w:t>
      </w:r>
    </w:p>
    <w:p w14:paraId="373525F7" w14:textId="5AE61CE0" w:rsidR="007F1A92" w:rsidRDefault="007F1A92" w:rsidP="00422B67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  <w:r w:rsidR="00422B67">
        <w:rPr>
          <w:lang w:eastAsia="ru-RU"/>
        </w:rPr>
        <w:t xml:space="preserve"> </w:t>
      </w:r>
      <w:r>
        <w:rPr>
          <w:lang w:eastAsia="ru-RU"/>
        </w:rPr>
        <w:t>не должно превышать 30-ти минут при условии соблюдения условий эксплуатации технических и программных средств.</w:t>
      </w:r>
    </w:p>
    <w:p w14:paraId="0CFE53AB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Время восстановления после отказа, вызванного неисправностью технических средств, фатальным сбоем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13DC7FEB" w14:textId="77777777" w:rsidR="007F1A92" w:rsidRPr="00F64667" w:rsidRDefault="007F1A92" w:rsidP="00772D17">
      <w:pPr>
        <w:pStyle w:val="a5"/>
        <w:numPr>
          <w:ilvl w:val="3"/>
          <w:numId w:val="8"/>
        </w:numPr>
        <w:spacing w:after="160"/>
        <w:ind w:left="1134" w:hanging="425"/>
        <w:rPr>
          <w:lang w:eastAsia="ru-RU"/>
        </w:rPr>
      </w:pPr>
      <w:r w:rsidRPr="00F64667">
        <w:rPr>
          <w:lang w:eastAsia="ru-RU"/>
        </w:rPr>
        <w:t>Отказы из-за некорректных действий оператора</w:t>
      </w:r>
    </w:p>
    <w:p w14:paraId="0D242813" w14:textId="0B8B344A" w:rsidR="007F1A92" w:rsidRDefault="007F1A92" w:rsidP="007F1A92">
      <w:pPr>
        <w:rPr>
          <w:lang w:eastAsia="ru-RU"/>
        </w:rPr>
      </w:pPr>
      <w:r>
        <w:rPr>
          <w:lang w:eastAsia="ru-RU"/>
        </w:rPr>
        <w:t>Отказы программы возможны вследствие некорректных действий пользователя при взаимодействии с системой.</w:t>
      </w:r>
    </w:p>
    <w:p w14:paraId="3F22223D" w14:textId="7661A151" w:rsidR="007F1A92" w:rsidRPr="00F64667" w:rsidRDefault="007F1A92" w:rsidP="007F1A92">
      <w:pPr>
        <w:rPr>
          <w:lang w:eastAsia="ru-RU"/>
        </w:rPr>
      </w:pPr>
      <w:r>
        <w:rPr>
          <w:lang w:eastAsia="ru-RU"/>
        </w:rPr>
        <w:t>Во избежание возникновения отказов программы по указанной выше причине следует обеспечить работу оператора без предоставления ему административных привилегий, что реализовано посредством разделения ролей.</w:t>
      </w:r>
    </w:p>
    <w:p w14:paraId="1B8866FD" w14:textId="77777777" w:rsidR="007F1A92" w:rsidRDefault="007F1A92" w:rsidP="00772D17">
      <w:pPr>
        <w:pStyle w:val="2"/>
        <w:numPr>
          <w:ilvl w:val="1"/>
          <w:numId w:val="17"/>
        </w:numPr>
        <w:rPr>
          <w:b w:val="0"/>
        </w:rPr>
      </w:pPr>
      <w:bookmarkStart w:id="9" w:name="_Toc44341660"/>
      <w:bookmarkStart w:id="10" w:name="_Toc8643079"/>
      <w:r w:rsidRPr="00941DD3">
        <w:t>Условия</w:t>
      </w:r>
      <w:r>
        <w:t xml:space="preserve"> эксплуатации</w:t>
      </w:r>
      <w:bookmarkEnd w:id="9"/>
      <w:bookmarkEnd w:id="10"/>
    </w:p>
    <w:p w14:paraId="5AE3AFCE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r>
        <w:t xml:space="preserve">Климатические </w:t>
      </w:r>
      <w:r w:rsidRPr="00941DD3">
        <w:t>условия</w:t>
      </w:r>
      <w:r>
        <w:t xml:space="preserve"> эксплуатации</w:t>
      </w:r>
    </w:p>
    <w:p w14:paraId="00359C28" w14:textId="5A6C3B61" w:rsidR="007F1A92" w:rsidRPr="00B0212B" w:rsidRDefault="007F1A92" w:rsidP="00B0212B">
      <w:pPr>
        <w:ind w:firstLine="708"/>
        <w:rPr>
          <w:rFonts w:ascii="Times" w:hAnsi="Times" w:cs="Times New Roman"/>
          <w:szCs w:val="28"/>
        </w:rPr>
      </w:pPr>
      <w:r>
        <w:rPr>
          <w:rFonts w:ascii="Times" w:hAnsi="Times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23B46880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11" w:name="_Toc44341661"/>
      <w:bookmarkStart w:id="12" w:name="_Toc8643080"/>
      <w:r w:rsidRPr="00A17316">
        <w:t xml:space="preserve">Требования к </w:t>
      </w:r>
      <w:r w:rsidRPr="00941DD3">
        <w:t>квалификации</w:t>
      </w:r>
      <w:r w:rsidRPr="00A17316">
        <w:t xml:space="preserve"> и численности персонал</w:t>
      </w:r>
      <w:r>
        <w:t>а</w:t>
      </w:r>
    </w:p>
    <w:p w14:paraId="5B19B24B" w14:textId="390C651C" w:rsidR="007F1A92" w:rsidRPr="00A17316" w:rsidRDefault="007F1A92" w:rsidP="007F1A92">
      <w:pPr>
        <w:rPr>
          <w:szCs w:val="28"/>
          <w:lang w:eastAsia="ru-RU"/>
        </w:rPr>
      </w:pPr>
      <w:r w:rsidRPr="00A17316">
        <w:rPr>
          <w:color w:val="000000"/>
          <w:szCs w:val="28"/>
        </w:rPr>
        <w:t xml:space="preserve">Минимальное количество персонала, требуемого для работы программного комплекса, должно составлять не менее 1 человека: администратор, управляющий </w:t>
      </w:r>
      <w:r w:rsidR="00DC609F">
        <w:rPr>
          <w:color w:val="000000"/>
          <w:szCs w:val="28"/>
        </w:rPr>
        <w:t>настройкой подсистемы</w:t>
      </w:r>
      <w:r w:rsidRPr="00A17316">
        <w:rPr>
          <w:color w:val="000000"/>
          <w:szCs w:val="28"/>
        </w:rPr>
        <w:t>.</w:t>
      </w:r>
    </w:p>
    <w:bookmarkEnd w:id="11"/>
    <w:bookmarkEnd w:id="12"/>
    <w:p w14:paraId="03D9CD87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r w:rsidRPr="005F028B">
        <w:lastRenderedPageBreak/>
        <w:t xml:space="preserve">Требования к </w:t>
      </w:r>
      <w:r w:rsidRPr="00941DD3">
        <w:t>составу</w:t>
      </w:r>
      <w:r w:rsidRPr="005F028B">
        <w:t xml:space="preserve"> и параметрам технических средств</w:t>
      </w:r>
    </w:p>
    <w:p w14:paraId="55AE6532" w14:textId="77777777" w:rsidR="007F1A92" w:rsidRDefault="007F1A92" w:rsidP="007F1A92">
      <w:pPr>
        <w:pStyle w:val="ae"/>
        <w:ind w:firstLine="708"/>
        <w:rPr>
          <w:color w:val="000000" w:themeColor="text1"/>
        </w:rPr>
      </w:pPr>
      <w:r>
        <w:t xml:space="preserve">Подсистема </w:t>
      </w:r>
      <w:r>
        <w:rPr>
          <w:color w:val="000000" w:themeColor="text1"/>
        </w:rPr>
        <w:t>функционирует в составе уже имеющегося сервиса и не предъявляет дополнительных требований к составу и параметру технических средств. Подсистема должна работать на тех же самых устройствах, что и вся система учета.</w:t>
      </w:r>
    </w:p>
    <w:p w14:paraId="1E6D0F00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приложения: </w:t>
      </w:r>
    </w:p>
    <w:p w14:paraId="58E532B0" w14:textId="77777777" w:rsidR="007F1A92" w:rsidRDefault="007F1A92" w:rsidP="00772D17">
      <w:pPr>
        <w:pStyle w:val="ae"/>
        <w:numPr>
          <w:ilvl w:val="0"/>
          <w:numId w:val="9"/>
        </w:numPr>
        <w:spacing w:after="0"/>
        <w:ind w:left="1134" w:hanging="425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наличие веб-сервера </w:t>
      </w:r>
      <w:r>
        <w:rPr>
          <w:rFonts w:cs="Times New Roman"/>
          <w:color w:val="000000" w:themeColor="text1"/>
          <w:lang w:val="en-US"/>
        </w:rPr>
        <w:t>IIS.</w:t>
      </w:r>
    </w:p>
    <w:p w14:paraId="6BD672E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340D8" w14:textId="194B3872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</w:t>
      </w:r>
      <w:r>
        <w:rPr>
          <w:rFonts w:cs="Times New Roman"/>
          <w:color w:val="000000" w:themeColor="text1"/>
          <w:lang w:val="en-US"/>
        </w:rPr>
        <w:t>;</w:t>
      </w:r>
    </w:p>
    <w:p w14:paraId="20DB5D09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1A8CEF73" w14:textId="77777777" w:rsidR="007F1A92" w:rsidRDefault="007F1A92" w:rsidP="00573821">
      <w:pPr>
        <w:pStyle w:val="ae"/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Сервер баз данных: </w:t>
      </w:r>
    </w:p>
    <w:p w14:paraId="2BCAC5B4" w14:textId="77777777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процессор: 3,1 ГГц и выше;</w:t>
      </w:r>
    </w:p>
    <w:p w14:paraId="1D0F4357" w14:textId="7343F52B" w:rsidR="007F1A92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ОЗУ</w:t>
      </w:r>
      <w:r>
        <w:rPr>
          <w:rFonts w:cs="Times New Roman"/>
          <w:color w:val="000000" w:themeColor="text1"/>
          <w:lang w:val="en-US"/>
        </w:rPr>
        <w:t xml:space="preserve">: </w:t>
      </w:r>
      <w:r w:rsidR="00930C90">
        <w:rPr>
          <w:rFonts w:cs="Times New Roman"/>
          <w:color w:val="000000" w:themeColor="text1"/>
        </w:rPr>
        <w:t>16</w:t>
      </w:r>
      <w:r>
        <w:rPr>
          <w:rFonts w:cs="Times New Roman"/>
          <w:color w:val="000000" w:themeColor="text1"/>
        </w:rPr>
        <w:t>Гб и выше</w:t>
      </w:r>
      <w:r>
        <w:rPr>
          <w:rFonts w:cs="Times New Roman"/>
          <w:color w:val="000000" w:themeColor="text1"/>
          <w:lang w:val="en-US"/>
        </w:rPr>
        <w:t>;</w:t>
      </w:r>
    </w:p>
    <w:p w14:paraId="6D9715E1" w14:textId="77777777" w:rsidR="007F1A92" w:rsidRPr="005F028B" w:rsidRDefault="007F1A92" w:rsidP="00772D17">
      <w:pPr>
        <w:pStyle w:val="ae"/>
        <w:numPr>
          <w:ilvl w:val="0"/>
          <w:numId w:val="10"/>
        </w:numPr>
        <w:spacing w:after="0"/>
        <w:ind w:left="1134" w:hanging="425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lang w:val="en-US"/>
        </w:rPr>
        <w:t xml:space="preserve">SSD </w:t>
      </w:r>
      <w:r>
        <w:rPr>
          <w:rFonts w:cs="Times New Roman"/>
          <w:color w:val="000000" w:themeColor="text1"/>
        </w:rPr>
        <w:t>диск</w:t>
      </w:r>
      <w:r>
        <w:rPr>
          <w:rFonts w:cs="Times New Roman"/>
          <w:color w:val="000000" w:themeColor="text1"/>
          <w:lang w:val="en-US"/>
        </w:rPr>
        <w:t>.</w:t>
      </w:r>
    </w:p>
    <w:p w14:paraId="582F3832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13" w:name="_Toc44341664"/>
      <w:bookmarkStart w:id="14" w:name="_Toc8643083"/>
      <w:r>
        <w:t xml:space="preserve">Требования к </w:t>
      </w:r>
      <w:r w:rsidRPr="00941DD3">
        <w:t>информационной</w:t>
      </w:r>
      <w:r>
        <w:t xml:space="preserve"> и программной совместимости</w:t>
      </w:r>
      <w:bookmarkEnd w:id="13"/>
      <w:bookmarkEnd w:id="14"/>
    </w:p>
    <w:p w14:paraId="268BBFE4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В перечень программного обеспечения, работающего на стороне сервера входит следующее ПО:</w:t>
      </w:r>
    </w:p>
    <w:p w14:paraId="5A4D4C9E" w14:textId="77777777" w:rsidR="007F1A92" w:rsidRDefault="007F1A92" w:rsidP="00772D17">
      <w:pPr>
        <w:pStyle w:val="a5"/>
        <w:numPr>
          <w:ilvl w:val="0"/>
          <w:numId w:val="11"/>
        </w:numPr>
        <w:ind w:left="1134" w:hanging="425"/>
        <w:rPr>
          <w:szCs w:val="28"/>
        </w:rPr>
      </w:pPr>
      <w:r>
        <w:rPr>
          <w:szCs w:val="28"/>
        </w:rPr>
        <w:t>лицензионная версия операционной системы «</w:t>
      </w:r>
      <w:r>
        <w:rPr>
          <w:szCs w:val="28"/>
          <w:lang w:val="en-US"/>
        </w:rPr>
        <w:t>Microsoft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5F028B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 2019»;</w:t>
      </w:r>
    </w:p>
    <w:p w14:paraId="62812B7A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базы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«Microsoft SQL Server 2019»;</w:t>
      </w:r>
    </w:p>
    <w:p w14:paraId="106DDE9C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  <w:lang w:val="en-US"/>
        </w:rPr>
        <w:t>web</w:t>
      </w:r>
      <w:r>
        <w:rPr>
          <w:szCs w:val="28"/>
        </w:rPr>
        <w:t xml:space="preserve">-браузер </w:t>
      </w:r>
      <w:r>
        <w:rPr>
          <w:szCs w:val="28"/>
          <w:lang w:val="en-US"/>
        </w:rPr>
        <w:t>Google Chrome.</w:t>
      </w:r>
    </w:p>
    <w:p w14:paraId="6201C0BD" w14:textId="77777777" w:rsidR="007F1A92" w:rsidRDefault="007F1A92" w:rsidP="00772D17">
      <w:pPr>
        <w:numPr>
          <w:ilvl w:val="0"/>
          <w:numId w:val="11"/>
        </w:numPr>
        <w:ind w:left="1134" w:hanging="425"/>
        <w:rPr>
          <w:szCs w:val="28"/>
          <w:lang w:val="en-US"/>
        </w:rPr>
      </w:pPr>
      <w:r>
        <w:rPr>
          <w:szCs w:val="28"/>
        </w:rPr>
        <w:t>антивирусное программное обеспечение.</w:t>
      </w:r>
    </w:p>
    <w:p w14:paraId="784C0A18" w14:textId="77777777" w:rsidR="007F1A92" w:rsidRDefault="007F1A92" w:rsidP="007F1A92">
      <w:pPr>
        <w:ind w:firstLine="708"/>
        <w:rPr>
          <w:szCs w:val="28"/>
        </w:rPr>
      </w:pPr>
      <w:r>
        <w:rPr>
          <w:szCs w:val="28"/>
        </w:rPr>
        <w:t>Дополнительные требования к защите программного обеспечения и информации не предъявляются.</w:t>
      </w:r>
      <w:r w:rsidRPr="004C3D99">
        <w:rPr>
          <w:szCs w:val="28"/>
        </w:rPr>
        <w:t xml:space="preserve"> </w:t>
      </w:r>
    </w:p>
    <w:p w14:paraId="182C2917" w14:textId="77777777" w:rsidR="007F1A92" w:rsidRDefault="007F1A92" w:rsidP="00772D17">
      <w:pPr>
        <w:pStyle w:val="2"/>
        <w:numPr>
          <w:ilvl w:val="1"/>
          <w:numId w:val="17"/>
        </w:numPr>
      </w:pPr>
      <w:r w:rsidRPr="00941DD3">
        <w:lastRenderedPageBreak/>
        <w:t>Программная</w:t>
      </w:r>
      <w:r>
        <w:t xml:space="preserve"> документация</w:t>
      </w:r>
    </w:p>
    <w:p w14:paraId="71312042" w14:textId="0C90FA0C" w:rsidR="007F1A92" w:rsidRPr="004C3D99" w:rsidRDefault="007F1A92" w:rsidP="00772D17">
      <w:pPr>
        <w:pStyle w:val="3"/>
        <w:numPr>
          <w:ilvl w:val="2"/>
          <w:numId w:val="17"/>
        </w:numPr>
      </w:pPr>
      <w:r w:rsidRPr="004C3D99">
        <w:t>Предварительный состав программной документации</w:t>
      </w:r>
    </w:p>
    <w:p w14:paraId="04AF7A11" w14:textId="1DE2D68A" w:rsidR="007F1A92" w:rsidRPr="004C3D99" w:rsidRDefault="007F1A92" w:rsidP="007F1A92">
      <w:pPr>
        <w:ind w:firstLine="708"/>
        <w:rPr>
          <w:szCs w:val="28"/>
        </w:rPr>
      </w:pPr>
      <w:r w:rsidRPr="004C3D99">
        <w:rPr>
          <w:szCs w:val="28"/>
        </w:rPr>
        <w:t>Состав программной документации:</w:t>
      </w:r>
    </w:p>
    <w:p w14:paraId="5AEA9BD7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техническое задание;</w:t>
      </w:r>
    </w:p>
    <w:p w14:paraId="756973C0" w14:textId="24BD9029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программ</w:t>
      </w:r>
      <w:r w:rsidR="00F3688D" w:rsidRPr="00772D17">
        <w:rPr>
          <w:szCs w:val="28"/>
        </w:rPr>
        <w:t xml:space="preserve">а </w:t>
      </w:r>
      <w:r w:rsidRPr="00772D17">
        <w:rPr>
          <w:szCs w:val="28"/>
        </w:rPr>
        <w:t>и методики испытаний;</w:t>
      </w:r>
    </w:p>
    <w:p w14:paraId="698A751F" w14:textId="77777777" w:rsidR="007F1A92" w:rsidRPr="00772D17" w:rsidRDefault="007F1A92" w:rsidP="00772D17">
      <w:pPr>
        <w:pStyle w:val="a5"/>
        <w:numPr>
          <w:ilvl w:val="0"/>
          <w:numId w:val="27"/>
        </w:numPr>
        <w:spacing w:after="160"/>
        <w:ind w:left="1276" w:hanging="567"/>
        <w:rPr>
          <w:szCs w:val="28"/>
        </w:rPr>
      </w:pPr>
      <w:r w:rsidRPr="00772D17">
        <w:rPr>
          <w:szCs w:val="28"/>
        </w:rPr>
        <w:t>руководство оператора.</w:t>
      </w:r>
    </w:p>
    <w:p w14:paraId="7FBC2782" w14:textId="77777777" w:rsidR="007F1A92" w:rsidRDefault="007F1A92" w:rsidP="00772D17">
      <w:pPr>
        <w:pStyle w:val="2"/>
        <w:numPr>
          <w:ilvl w:val="1"/>
          <w:numId w:val="17"/>
        </w:numPr>
        <w:rPr>
          <w:b w:val="0"/>
        </w:rPr>
      </w:pPr>
      <w:bookmarkStart w:id="15" w:name="_Toc44341665"/>
      <w:r w:rsidRPr="00941DD3">
        <w:t>Стадии</w:t>
      </w:r>
      <w:r>
        <w:rPr>
          <w:b w:val="0"/>
        </w:rPr>
        <w:t xml:space="preserve"> </w:t>
      </w:r>
      <w:r w:rsidRPr="00941DD3">
        <w:t>и этапы</w:t>
      </w:r>
      <w:r>
        <w:t xml:space="preserve"> разработки</w:t>
      </w:r>
      <w:bookmarkEnd w:id="15"/>
    </w:p>
    <w:p w14:paraId="7044B317" w14:textId="4C73F00B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16" w:name="_Toc44341666"/>
      <w:bookmarkStart w:id="17" w:name="_Toc8643085"/>
      <w:r>
        <w:t xml:space="preserve">Стадии </w:t>
      </w:r>
      <w:r w:rsidRPr="00941DD3">
        <w:t>разработки</w:t>
      </w:r>
      <w:bookmarkEnd w:id="16"/>
      <w:bookmarkEnd w:id="17"/>
    </w:p>
    <w:p w14:paraId="169765C8" w14:textId="77777777" w:rsidR="007F1A92" w:rsidRDefault="007F1A92" w:rsidP="007F1A92">
      <w:pPr>
        <w:rPr>
          <w:rFonts w:cs="Times New Roman"/>
          <w:szCs w:val="28"/>
        </w:rPr>
      </w:pPr>
      <w:r>
        <w:rPr>
          <w:szCs w:val="28"/>
        </w:rPr>
        <w:t>Разработка подсистемы состоит из трех этапов:</w:t>
      </w:r>
    </w:p>
    <w:p w14:paraId="492856D6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разработка технического задания;</w:t>
      </w:r>
    </w:p>
    <w:p w14:paraId="2B983DE3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проектирование программного комплекса;</w:t>
      </w:r>
    </w:p>
    <w:p w14:paraId="0A8B07C2" w14:textId="77777777" w:rsidR="007F1A92" w:rsidRPr="008141F3" w:rsidRDefault="007F1A92" w:rsidP="00772D17">
      <w:pPr>
        <w:pStyle w:val="a5"/>
        <w:numPr>
          <w:ilvl w:val="0"/>
          <w:numId w:val="24"/>
        </w:numPr>
        <w:ind w:left="1276" w:hanging="567"/>
        <w:rPr>
          <w:szCs w:val="28"/>
        </w:rPr>
      </w:pPr>
      <w:r w:rsidRPr="008141F3">
        <w:rPr>
          <w:szCs w:val="28"/>
        </w:rPr>
        <w:t>внедрение разработанного сервиса.</w:t>
      </w:r>
    </w:p>
    <w:p w14:paraId="12B54C3C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18" w:name="_Toc44341667"/>
      <w:bookmarkStart w:id="19" w:name="_Toc8643086"/>
      <w:r>
        <w:t xml:space="preserve">Этапы </w:t>
      </w:r>
      <w:r w:rsidRPr="00941DD3">
        <w:t>разработки</w:t>
      </w:r>
      <w:bookmarkEnd w:id="18"/>
      <w:bookmarkEnd w:id="19"/>
    </w:p>
    <w:p w14:paraId="503A5A76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Стадия проектирования программного комплекса включает в себя следующие этапы:</w:t>
      </w:r>
    </w:p>
    <w:p w14:paraId="69AD3157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разработка программного комплекса;</w:t>
      </w:r>
    </w:p>
    <w:p w14:paraId="344AB39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написание программной документации;</w:t>
      </w:r>
    </w:p>
    <w:p w14:paraId="30D891A8" w14:textId="77777777" w:rsidR="007F1A92" w:rsidRPr="008141F3" w:rsidRDefault="007F1A92" w:rsidP="00772D17">
      <w:pPr>
        <w:pStyle w:val="a5"/>
        <w:numPr>
          <w:ilvl w:val="0"/>
          <w:numId w:val="25"/>
        </w:numPr>
        <w:tabs>
          <w:tab w:val="left" w:pos="1276"/>
        </w:tabs>
        <w:ind w:left="1276" w:hanging="567"/>
        <w:rPr>
          <w:szCs w:val="28"/>
        </w:rPr>
      </w:pPr>
      <w:r w:rsidRPr="008141F3">
        <w:rPr>
          <w:szCs w:val="28"/>
        </w:rPr>
        <w:t>тестирование сервиса.</w:t>
      </w:r>
    </w:p>
    <w:p w14:paraId="7F589FC9" w14:textId="77777777" w:rsidR="007F1A92" w:rsidRDefault="007F1A92" w:rsidP="00772D17">
      <w:pPr>
        <w:pStyle w:val="3"/>
        <w:numPr>
          <w:ilvl w:val="2"/>
          <w:numId w:val="17"/>
        </w:numPr>
        <w:rPr>
          <w:b w:val="0"/>
          <w:i w:val="0"/>
        </w:rPr>
      </w:pPr>
      <w:bookmarkStart w:id="20" w:name="_Toc44341668"/>
      <w:bookmarkStart w:id="21" w:name="_Toc8643087"/>
      <w:r>
        <w:t>Содержание работ по этапам</w:t>
      </w:r>
      <w:bookmarkEnd w:id="20"/>
      <w:bookmarkEnd w:id="21"/>
    </w:p>
    <w:p w14:paraId="05F6E659" w14:textId="77777777" w:rsidR="007F1A92" w:rsidRDefault="007F1A92" w:rsidP="007F1A92">
      <w:pPr>
        <w:ind w:firstLine="708"/>
        <w:rPr>
          <w:rFonts w:cs="Times New Roman"/>
          <w:szCs w:val="28"/>
        </w:rPr>
      </w:pPr>
      <w:r>
        <w:rPr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6BEF8F6A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постановка задачи;</w:t>
      </w:r>
    </w:p>
    <w:p w14:paraId="605DC05B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и уточнение требований к техническим средствам;</w:t>
      </w:r>
    </w:p>
    <w:p w14:paraId="07A93DCD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требований к программе;</w:t>
      </w:r>
    </w:p>
    <w:p w14:paraId="02B493AE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t>определение стадий, этапов и сроков разработки программы;</w:t>
      </w:r>
    </w:p>
    <w:p w14:paraId="64922225" w14:textId="77777777" w:rsidR="007F1A92" w:rsidRPr="008141F3" w:rsidRDefault="007F1A92" w:rsidP="00772D17">
      <w:pPr>
        <w:pStyle w:val="a5"/>
        <w:numPr>
          <w:ilvl w:val="0"/>
          <w:numId w:val="26"/>
        </w:numPr>
        <w:ind w:left="1276" w:hanging="567"/>
        <w:jc w:val="left"/>
        <w:rPr>
          <w:szCs w:val="28"/>
        </w:rPr>
      </w:pPr>
      <w:r w:rsidRPr="008141F3">
        <w:rPr>
          <w:szCs w:val="28"/>
        </w:rPr>
        <w:lastRenderedPageBreak/>
        <w:t xml:space="preserve">согласование и утверждение технического задания. </w:t>
      </w:r>
    </w:p>
    <w:p w14:paraId="5534DE87" w14:textId="77777777" w:rsidR="007F1A92" w:rsidRPr="004C3D99" w:rsidRDefault="007F1A92" w:rsidP="007F1A92">
      <w:pPr>
        <w:ind w:firstLine="708"/>
        <w:rPr>
          <w:szCs w:val="28"/>
        </w:rPr>
      </w:pPr>
      <w:r>
        <w:rPr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6849BFE6" w14:textId="77777777" w:rsidR="007F1A92" w:rsidRDefault="007F1A92" w:rsidP="00772D17">
      <w:pPr>
        <w:pStyle w:val="2"/>
        <w:numPr>
          <w:ilvl w:val="1"/>
          <w:numId w:val="17"/>
        </w:numPr>
      </w:pPr>
      <w:r w:rsidRPr="00941DD3">
        <w:t>Порядок</w:t>
      </w:r>
      <w:r>
        <w:t xml:space="preserve"> контроля и приемки</w:t>
      </w:r>
    </w:p>
    <w:p w14:paraId="7053D91B" w14:textId="4C5E228E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r w:rsidRPr="004C3D99">
        <w:rPr>
          <w:lang w:eastAsia="ru-RU"/>
        </w:rPr>
        <w:t>Виды испытаний</w:t>
      </w:r>
    </w:p>
    <w:p w14:paraId="5BBCD8F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должны проводиться на объекте Заказчика в оговоренные сроки.</w:t>
      </w:r>
    </w:p>
    <w:p w14:paraId="76DD6F99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14:paraId="280F2CEE" w14:textId="77777777" w:rsidR="007F1A92" w:rsidRDefault="007F1A92" w:rsidP="007F1A92">
      <w:pPr>
        <w:rPr>
          <w:lang w:eastAsia="ru-RU"/>
        </w:rPr>
      </w:pPr>
      <w:r>
        <w:rPr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693B731C" w14:textId="5260786D" w:rsidR="007F1A92" w:rsidRPr="004C3D99" w:rsidRDefault="007F1A92" w:rsidP="00772D17">
      <w:pPr>
        <w:pStyle w:val="3"/>
        <w:numPr>
          <w:ilvl w:val="2"/>
          <w:numId w:val="17"/>
        </w:numPr>
        <w:rPr>
          <w:lang w:eastAsia="ru-RU"/>
        </w:rPr>
      </w:pPr>
      <w:r w:rsidRPr="004C3D99">
        <w:rPr>
          <w:lang w:eastAsia="ru-RU"/>
        </w:rPr>
        <w:t>Общие требования к приемке работы</w:t>
      </w:r>
    </w:p>
    <w:p w14:paraId="76B248D4" w14:textId="089FC514" w:rsidR="007F1A92" w:rsidRPr="005F028B" w:rsidRDefault="007F1A92" w:rsidP="00667146">
      <w:pPr>
        <w:rPr>
          <w:szCs w:val="28"/>
        </w:rPr>
      </w:pPr>
      <w:r>
        <w:rPr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7755EF32" w14:textId="77777777" w:rsidR="0082288A" w:rsidRPr="0082288A" w:rsidRDefault="0082288A" w:rsidP="0082288A"/>
    <w:p w14:paraId="36C65B7C" w14:textId="5AC74F35" w:rsidR="00C4738B" w:rsidRDefault="007F1A92" w:rsidP="00772D17">
      <w:pPr>
        <w:pStyle w:val="1"/>
        <w:numPr>
          <w:ilvl w:val="0"/>
          <w:numId w:val="17"/>
        </w:numPr>
      </w:pPr>
      <w:r>
        <w:lastRenderedPageBreak/>
        <w:t>Э</w:t>
      </w:r>
      <w:r w:rsidR="00C4738B">
        <w:t>кономический анализ</w:t>
      </w:r>
    </w:p>
    <w:p w14:paraId="72B06382" w14:textId="77777777" w:rsidR="00C4738B" w:rsidRDefault="00C4738B" w:rsidP="00772D17">
      <w:pPr>
        <w:pStyle w:val="1"/>
        <w:numPr>
          <w:ilvl w:val="0"/>
          <w:numId w:val="17"/>
        </w:numPr>
      </w:pPr>
      <w:r>
        <w:lastRenderedPageBreak/>
        <w:t>Разработка программного продукта</w:t>
      </w:r>
    </w:p>
    <w:p w14:paraId="73E66CA8" w14:textId="77777777" w:rsidR="00C4738B" w:rsidRDefault="00C4738B" w:rsidP="00772D17">
      <w:pPr>
        <w:pStyle w:val="1"/>
        <w:numPr>
          <w:ilvl w:val="0"/>
          <w:numId w:val="17"/>
        </w:numPr>
      </w:pPr>
      <w:r>
        <w:lastRenderedPageBreak/>
        <w:t>Экспериментальная часть</w:t>
      </w:r>
    </w:p>
    <w:p w14:paraId="69E361BD" w14:textId="77777777" w:rsidR="00C4738B" w:rsidRDefault="00C4738B" w:rsidP="00772D17">
      <w:pPr>
        <w:pStyle w:val="1"/>
        <w:numPr>
          <w:ilvl w:val="0"/>
          <w:numId w:val="17"/>
        </w:numPr>
      </w:pPr>
      <w:r>
        <w:lastRenderedPageBreak/>
        <w:t>Организационная часть</w:t>
      </w:r>
    </w:p>
    <w:p w14:paraId="5329817A" w14:textId="666D5AEC" w:rsidR="00C4738B" w:rsidRDefault="007F1A92" w:rsidP="00064F66">
      <w:pPr>
        <w:pStyle w:val="1"/>
        <w:numPr>
          <w:ilvl w:val="0"/>
          <w:numId w:val="0"/>
        </w:numPr>
      </w:pPr>
      <w:r>
        <w:lastRenderedPageBreak/>
        <w:t>С</w:t>
      </w:r>
      <w:r w:rsidR="00064F66">
        <w:t>писок литературы</w:t>
      </w:r>
    </w:p>
    <w:p w14:paraId="7A58FBC9" w14:textId="5005D2DC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t xml:space="preserve">Официальный сайт </w:t>
      </w:r>
      <w:r>
        <w:rPr>
          <w:lang w:val="en-US"/>
        </w:rPr>
        <w:t>Amazon</w:t>
      </w:r>
      <w:r w:rsidRPr="00292899">
        <w:t xml:space="preserve"> </w:t>
      </w:r>
      <w:r>
        <w:rPr>
          <w:lang w:val="en-US"/>
        </w:rPr>
        <w:t>SES</w:t>
      </w:r>
      <w:r w:rsidRPr="00292899">
        <w:t xml:space="preserve"> </w:t>
      </w:r>
      <w:r w:rsidR="00762E6A">
        <w:t xml:space="preserve">– режим доступа: </w:t>
      </w:r>
      <w:r w:rsidR="006605C0" w:rsidRPr="00292899">
        <w:rPr>
          <w:szCs w:val="28"/>
          <w:u w:val="single"/>
        </w:rPr>
        <w:t>https://aws.amazon.com/ru/ses/</w:t>
      </w:r>
      <w:r w:rsidR="00762E6A" w:rsidRPr="004924A2">
        <w:rPr>
          <w:color w:val="auto"/>
        </w:rPr>
        <w:t xml:space="preserve"> </w:t>
      </w:r>
    </w:p>
    <w:p w14:paraId="42C03F63" w14:textId="2EA0AB2E" w:rsidR="00762E6A" w:rsidRPr="004924A2" w:rsidRDefault="00292899" w:rsidP="00762E6A">
      <w:pPr>
        <w:pStyle w:val="a5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Официальный сайт </w:t>
      </w:r>
      <w:proofErr w:type="spellStart"/>
      <w:r>
        <w:rPr>
          <w:color w:val="auto"/>
          <w:lang w:val="en-US"/>
        </w:rPr>
        <w:t>Sendgrid</w:t>
      </w:r>
      <w:proofErr w:type="spellEnd"/>
      <w:r w:rsidRPr="00292899">
        <w:rPr>
          <w:color w:val="auto"/>
        </w:rPr>
        <w:t xml:space="preserve"> – </w:t>
      </w:r>
      <w:r>
        <w:rPr>
          <w:color w:val="auto"/>
        </w:rPr>
        <w:t>режим доступа</w:t>
      </w:r>
      <w:r w:rsidR="00762E6A" w:rsidRPr="004924A2">
        <w:rPr>
          <w:color w:val="auto"/>
        </w:rPr>
        <w:t xml:space="preserve">: </w:t>
      </w:r>
      <w:r w:rsidRPr="00292899">
        <w:rPr>
          <w:szCs w:val="28"/>
          <w:u w:val="single"/>
        </w:rPr>
        <w:t>https://sendgrid.com</w:t>
      </w:r>
      <w:r w:rsidR="00295EE3" w:rsidRPr="004924A2">
        <w:rPr>
          <w:color w:val="auto"/>
        </w:rPr>
        <w:t xml:space="preserve"> </w:t>
      </w:r>
    </w:p>
    <w:p w14:paraId="1D52D761" w14:textId="0A878C0B" w:rsidR="00B847BD" w:rsidRDefault="00292899" w:rsidP="00292899">
      <w:pPr>
        <w:pStyle w:val="a5"/>
        <w:numPr>
          <w:ilvl w:val="0"/>
          <w:numId w:val="2"/>
        </w:numPr>
      </w:pPr>
      <w:r>
        <w:rPr>
          <w:color w:val="auto"/>
        </w:rPr>
        <w:t xml:space="preserve">Проект </w:t>
      </w:r>
      <w:r>
        <w:rPr>
          <w:color w:val="auto"/>
          <w:lang w:val="en-US"/>
        </w:rPr>
        <w:t>Email</w:t>
      </w:r>
      <w:r w:rsidRPr="00292899">
        <w:rPr>
          <w:color w:val="auto"/>
        </w:rPr>
        <w:t xml:space="preserve"> </w:t>
      </w:r>
      <w:r w:rsidRPr="00292899">
        <w:rPr>
          <w:color w:val="auto"/>
          <w:lang w:val="en-US"/>
        </w:rPr>
        <w:t>queue</w:t>
      </w:r>
      <w:r w:rsidR="0082686A" w:rsidRPr="00292899">
        <w:rPr>
          <w:color w:val="auto"/>
        </w:rPr>
        <w:t xml:space="preserve"> </w:t>
      </w:r>
      <w:r w:rsidRPr="00292899">
        <w:rPr>
          <w:color w:val="auto"/>
        </w:rPr>
        <w:t>пользователя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tin</w:t>
      </w:r>
      <w:r w:rsidRPr="00292899">
        <w:rPr>
          <w:color w:val="auto"/>
        </w:rPr>
        <w:t>-</w:t>
      </w:r>
      <w:r>
        <w:rPr>
          <w:color w:val="auto"/>
          <w:lang w:val="en-US"/>
        </w:rPr>
        <w:t>cat</w:t>
      </w:r>
      <w:r w:rsidRPr="00292899">
        <w:rPr>
          <w:color w:val="auto"/>
        </w:rPr>
        <w:t xml:space="preserve"> </w:t>
      </w:r>
      <w:r>
        <w:rPr>
          <w:color w:val="auto"/>
        </w:rPr>
        <w:t xml:space="preserve">на </w:t>
      </w:r>
      <w:proofErr w:type="spellStart"/>
      <w:r>
        <w:rPr>
          <w:color w:val="auto"/>
          <w:lang w:val="en-US"/>
        </w:rPr>
        <w:t>Github</w:t>
      </w:r>
      <w:proofErr w:type="spellEnd"/>
      <w:r w:rsidRPr="00292899">
        <w:rPr>
          <w:color w:val="auto"/>
        </w:rPr>
        <w:t xml:space="preserve"> </w:t>
      </w:r>
      <w:r w:rsidR="0082686A" w:rsidRPr="004924A2">
        <w:rPr>
          <w:color w:val="auto"/>
        </w:rPr>
        <w:t xml:space="preserve">– режим доступа: </w:t>
      </w:r>
      <w:hyperlink r:id="rId9" w:history="1">
        <w:r w:rsidRPr="00292899">
          <w:rPr>
            <w:rStyle w:val="a7"/>
            <w:color w:val="000000" w:themeColor="text1"/>
            <w:szCs w:val="28"/>
            <w:lang w:val="en-US"/>
          </w:rPr>
          <w:t>https</w:t>
        </w:r>
        <w:r w:rsidRPr="00292899">
          <w:rPr>
            <w:rStyle w:val="a7"/>
            <w:color w:val="000000" w:themeColor="text1"/>
            <w:szCs w:val="28"/>
          </w:rPr>
          <w:t>://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github</w:t>
        </w:r>
        <w:proofErr w:type="spellEnd"/>
        <w:r w:rsidRPr="00292899">
          <w:rPr>
            <w:rStyle w:val="a7"/>
            <w:color w:val="000000" w:themeColor="text1"/>
            <w:szCs w:val="28"/>
          </w:rPr>
          <w:t>.</w:t>
        </w:r>
        <w:r w:rsidRPr="00292899">
          <w:rPr>
            <w:rStyle w:val="a7"/>
            <w:color w:val="000000" w:themeColor="text1"/>
            <w:szCs w:val="28"/>
            <w:lang w:val="en-US"/>
          </w:rPr>
          <w:t>com</w:t>
        </w:r>
        <w:r w:rsidRPr="00292899">
          <w:rPr>
            <w:rStyle w:val="a7"/>
            <w:color w:val="000000" w:themeColor="text1"/>
            <w:szCs w:val="28"/>
          </w:rPr>
          <w:t>/</w:t>
        </w:r>
        <w:r w:rsidRPr="00292899">
          <w:rPr>
            <w:rStyle w:val="a7"/>
            <w:color w:val="000000" w:themeColor="text1"/>
            <w:szCs w:val="28"/>
            <w:lang w:val="en-US"/>
          </w:rPr>
          <w:t>tin</w:t>
        </w:r>
        <w:r w:rsidRPr="00292899">
          <w:rPr>
            <w:rStyle w:val="a7"/>
            <w:color w:val="000000" w:themeColor="text1"/>
            <w:szCs w:val="28"/>
          </w:rPr>
          <w:t>-</w:t>
        </w:r>
        <w:r w:rsidRPr="00292899">
          <w:rPr>
            <w:rStyle w:val="a7"/>
            <w:color w:val="000000" w:themeColor="text1"/>
            <w:szCs w:val="28"/>
            <w:lang w:val="en-US"/>
          </w:rPr>
          <w:t>cat</w:t>
        </w:r>
        <w:r w:rsidRPr="00292899">
          <w:rPr>
            <w:rStyle w:val="a7"/>
            <w:color w:val="000000" w:themeColor="text1"/>
            <w:szCs w:val="28"/>
          </w:rPr>
          <w:t>/</w:t>
        </w:r>
        <w:proofErr w:type="spellStart"/>
        <w:r w:rsidRPr="00292899">
          <w:rPr>
            <w:rStyle w:val="a7"/>
            <w:color w:val="000000" w:themeColor="text1"/>
            <w:szCs w:val="28"/>
            <w:lang w:val="en-US"/>
          </w:rPr>
          <w:t>emailqueue</w:t>
        </w:r>
        <w:proofErr w:type="spellEnd"/>
      </w:hyperlink>
      <w:r w:rsidR="0069192E">
        <w:t xml:space="preserve"> </w:t>
      </w:r>
    </w:p>
    <w:sectPr w:rsidR="00B847BD" w:rsidSect="00F33F59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D94F9" w14:textId="77777777" w:rsidR="00794724" w:rsidRDefault="00794724" w:rsidP="00295EE3">
      <w:pPr>
        <w:spacing w:line="240" w:lineRule="auto"/>
      </w:pPr>
      <w:r>
        <w:separator/>
      </w:r>
    </w:p>
  </w:endnote>
  <w:endnote w:type="continuationSeparator" w:id="0">
    <w:p w14:paraId="68B03B42" w14:textId="77777777" w:rsidR="00794724" w:rsidRDefault="00794724" w:rsidP="00295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Lohit Hindi">
    <w:altName w:val="Yu Gothic UI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664E6" w14:textId="77777777" w:rsidR="00794724" w:rsidRDefault="00794724" w:rsidP="00295EE3">
      <w:pPr>
        <w:spacing w:line="240" w:lineRule="auto"/>
      </w:pPr>
      <w:r>
        <w:separator/>
      </w:r>
    </w:p>
  </w:footnote>
  <w:footnote w:type="continuationSeparator" w:id="0">
    <w:p w14:paraId="5956840D" w14:textId="77777777" w:rsidR="00794724" w:rsidRDefault="00794724" w:rsidP="00295E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63C"/>
    <w:multiLevelType w:val="hybridMultilevel"/>
    <w:tmpl w:val="7A00F91E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48B04B8"/>
    <w:multiLevelType w:val="hybridMultilevel"/>
    <w:tmpl w:val="6E985308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8E72D64"/>
    <w:multiLevelType w:val="hybridMultilevel"/>
    <w:tmpl w:val="9E72F4AC"/>
    <w:lvl w:ilvl="0" w:tplc="8988C0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D32711"/>
    <w:multiLevelType w:val="hybridMultilevel"/>
    <w:tmpl w:val="BCD028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0C3BDA"/>
    <w:multiLevelType w:val="hybridMultilevel"/>
    <w:tmpl w:val="AEF0B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2E5E08"/>
    <w:multiLevelType w:val="hybridMultilevel"/>
    <w:tmpl w:val="25FA4C4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6B4D64"/>
    <w:multiLevelType w:val="hybridMultilevel"/>
    <w:tmpl w:val="62D87F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7935A01"/>
    <w:multiLevelType w:val="hybridMultilevel"/>
    <w:tmpl w:val="9A0AD938"/>
    <w:lvl w:ilvl="0" w:tplc="B6BC0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3F6B25"/>
    <w:multiLevelType w:val="hybridMultilevel"/>
    <w:tmpl w:val="D7824920"/>
    <w:lvl w:ilvl="0" w:tplc="E4563A4E">
      <w:start w:val="1"/>
      <w:numFmt w:val="decimal"/>
      <w:lvlText w:val="%1)"/>
      <w:lvlJc w:val="left"/>
      <w:pPr>
        <w:ind w:left="18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9" w15:restartNumberingAfterBreak="0">
    <w:nsid w:val="30740C95"/>
    <w:multiLevelType w:val="hybridMultilevel"/>
    <w:tmpl w:val="4EF6A0D2"/>
    <w:lvl w:ilvl="0" w:tplc="F6802E1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1FB2435"/>
    <w:multiLevelType w:val="multilevel"/>
    <w:tmpl w:val="967A3206"/>
    <w:lvl w:ilvl="0">
      <w:start w:val="1"/>
      <w:numFmt w:val="decimal"/>
      <w:lvlText w:val="%1)"/>
      <w:lvlJc w:val="left"/>
      <w:pPr>
        <w:ind w:left="360" w:hanging="360"/>
      </w:pPr>
      <w:rPr>
        <w:lang w:val="ru-RU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1466D8"/>
    <w:multiLevelType w:val="hybridMultilevel"/>
    <w:tmpl w:val="7F0E9A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583B93"/>
    <w:multiLevelType w:val="hybridMultilevel"/>
    <w:tmpl w:val="77EE5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803363"/>
    <w:multiLevelType w:val="hybridMultilevel"/>
    <w:tmpl w:val="546E6B56"/>
    <w:lvl w:ilvl="0" w:tplc="04190011">
      <w:start w:val="1"/>
      <w:numFmt w:val="decimal"/>
      <w:lvlText w:val="%1)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4181342C"/>
    <w:multiLevelType w:val="hybridMultilevel"/>
    <w:tmpl w:val="7A4EA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CB46D9"/>
    <w:multiLevelType w:val="multilevel"/>
    <w:tmpl w:val="6BE215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DF23EF"/>
    <w:multiLevelType w:val="hybridMultilevel"/>
    <w:tmpl w:val="6338B7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67F67"/>
    <w:multiLevelType w:val="hybridMultilevel"/>
    <w:tmpl w:val="E10E74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AEA3C22"/>
    <w:multiLevelType w:val="hybridMultilevel"/>
    <w:tmpl w:val="3BDA7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8689A"/>
    <w:multiLevelType w:val="multilevel"/>
    <w:tmpl w:val="A9EC6AD4"/>
    <w:lvl w:ilvl="0">
      <w:start w:val="1"/>
      <w:numFmt w:val="decimal"/>
      <w:suff w:val="space"/>
      <w:lvlText w:val="%1."/>
      <w:lvlJc w:val="left"/>
      <w:pPr>
        <w:ind w:left="0" w:firstLine="0"/>
      </w:pPr>
      <w:rPr>
        <w:lang w:val="ru-RU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ascii="Times New Roman" w:hAnsi="Times New Roman" w:cs="Times New Roman" w:hint="default"/>
        <w:b/>
        <w:bCs/>
        <w:i/>
        <w:color w:val="000000" w:themeColor="text1"/>
        <w:sz w:val="28"/>
        <w:szCs w:val="28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 w15:restartNumberingAfterBreak="0">
    <w:nsid w:val="505104C1"/>
    <w:multiLevelType w:val="multilevel"/>
    <w:tmpl w:val="B0E4C1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ascii="Times New Roman" w:hAnsi="Times New Roman"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0F1781E"/>
    <w:multiLevelType w:val="multilevel"/>
    <w:tmpl w:val="E33883E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  <w:b/>
        <w:i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  <w:i/>
      </w:rPr>
    </w:lvl>
  </w:abstractNum>
  <w:abstractNum w:abstractNumId="22" w15:restartNumberingAfterBreak="0">
    <w:nsid w:val="5BD00805"/>
    <w:multiLevelType w:val="hybridMultilevel"/>
    <w:tmpl w:val="B5C24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AD7EAC"/>
    <w:multiLevelType w:val="multilevel"/>
    <w:tmpl w:val="A328D5BC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330D5"/>
    <w:multiLevelType w:val="hybridMultilevel"/>
    <w:tmpl w:val="80665B38"/>
    <w:lvl w:ilvl="0" w:tplc="E4623DC0">
      <w:start w:val="1"/>
      <w:numFmt w:val="bullet"/>
      <w:pStyle w:val="10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FACB90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92BF3"/>
    <w:multiLevelType w:val="hybridMultilevel"/>
    <w:tmpl w:val="8160C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AB028A4"/>
    <w:multiLevelType w:val="hybridMultilevel"/>
    <w:tmpl w:val="B0A4275C"/>
    <w:lvl w:ilvl="0" w:tplc="297283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5325F08"/>
    <w:multiLevelType w:val="hybridMultilevel"/>
    <w:tmpl w:val="EF8C5A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153FEE"/>
    <w:multiLevelType w:val="hybridMultilevel"/>
    <w:tmpl w:val="88ACBC7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0"/>
  </w:num>
  <w:num w:numId="2">
    <w:abstractNumId w:val="23"/>
  </w:num>
  <w:num w:numId="3">
    <w:abstractNumId w:val="24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6"/>
  </w:num>
  <w:num w:numId="7">
    <w:abstractNumId w:val="27"/>
  </w:num>
  <w:num w:numId="8">
    <w:abstractNumId w:val="5"/>
  </w:num>
  <w:num w:numId="9">
    <w:abstractNumId w:val="18"/>
  </w:num>
  <w:num w:numId="10">
    <w:abstractNumId w:val="25"/>
  </w:num>
  <w:num w:numId="11">
    <w:abstractNumId w:val="14"/>
  </w:num>
  <w:num w:numId="12">
    <w:abstractNumId w:val="10"/>
  </w:num>
  <w:num w:numId="13">
    <w:abstractNumId w:val="2"/>
  </w:num>
  <w:num w:numId="14">
    <w:abstractNumId w:val="12"/>
  </w:num>
  <w:num w:numId="15">
    <w:abstractNumId w:val="22"/>
  </w:num>
  <w:num w:numId="16">
    <w:abstractNumId w:val="15"/>
  </w:num>
  <w:num w:numId="17">
    <w:abstractNumId w:val="21"/>
  </w:num>
  <w:num w:numId="18">
    <w:abstractNumId w:val="28"/>
  </w:num>
  <w:num w:numId="19">
    <w:abstractNumId w:val="0"/>
  </w:num>
  <w:num w:numId="20">
    <w:abstractNumId w:val="1"/>
  </w:num>
  <w:num w:numId="21">
    <w:abstractNumId w:val="8"/>
  </w:num>
  <w:num w:numId="22">
    <w:abstractNumId w:val="13"/>
  </w:num>
  <w:num w:numId="23">
    <w:abstractNumId w:val="16"/>
  </w:num>
  <w:num w:numId="24">
    <w:abstractNumId w:val="17"/>
  </w:num>
  <w:num w:numId="25">
    <w:abstractNumId w:val="3"/>
  </w:num>
  <w:num w:numId="26">
    <w:abstractNumId w:val="11"/>
  </w:num>
  <w:num w:numId="27">
    <w:abstractNumId w:val="4"/>
  </w:num>
  <w:num w:numId="28">
    <w:abstractNumId w:val="7"/>
  </w:num>
  <w:num w:numId="29">
    <w:abstractNumId w:val="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9B1"/>
    <w:rsid w:val="000354E5"/>
    <w:rsid w:val="000379E4"/>
    <w:rsid w:val="00064F66"/>
    <w:rsid w:val="00073A29"/>
    <w:rsid w:val="000937BC"/>
    <w:rsid w:val="000B37FC"/>
    <w:rsid w:val="001031AE"/>
    <w:rsid w:val="001167B6"/>
    <w:rsid w:val="0013591C"/>
    <w:rsid w:val="001A655A"/>
    <w:rsid w:val="001B1DEA"/>
    <w:rsid w:val="001C3C55"/>
    <w:rsid w:val="001E2FF8"/>
    <w:rsid w:val="00207851"/>
    <w:rsid w:val="002415D1"/>
    <w:rsid w:val="0024499E"/>
    <w:rsid w:val="00256DF5"/>
    <w:rsid w:val="00292899"/>
    <w:rsid w:val="00295EE3"/>
    <w:rsid w:val="00343A6F"/>
    <w:rsid w:val="00352DD4"/>
    <w:rsid w:val="003728B1"/>
    <w:rsid w:val="0037632D"/>
    <w:rsid w:val="00396CB0"/>
    <w:rsid w:val="0039735A"/>
    <w:rsid w:val="00420C76"/>
    <w:rsid w:val="00422B67"/>
    <w:rsid w:val="0045024C"/>
    <w:rsid w:val="004924A2"/>
    <w:rsid w:val="004C06A3"/>
    <w:rsid w:val="00513F9F"/>
    <w:rsid w:val="00560607"/>
    <w:rsid w:val="00573821"/>
    <w:rsid w:val="00587DBF"/>
    <w:rsid w:val="0059444C"/>
    <w:rsid w:val="00633539"/>
    <w:rsid w:val="006605C0"/>
    <w:rsid w:val="00667146"/>
    <w:rsid w:val="006817CC"/>
    <w:rsid w:val="0069192E"/>
    <w:rsid w:val="00762E6A"/>
    <w:rsid w:val="00772D17"/>
    <w:rsid w:val="00794724"/>
    <w:rsid w:val="007B6FDF"/>
    <w:rsid w:val="007C68A7"/>
    <w:rsid w:val="007E13C6"/>
    <w:rsid w:val="007E212D"/>
    <w:rsid w:val="007F1A92"/>
    <w:rsid w:val="007F62E6"/>
    <w:rsid w:val="008141F3"/>
    <w:rsid w:val="0082288A"/>
    <w:rsid w:val="0082686A"/>
    <w:rsid w:val="008C6496"/>
    <w:rsid w:val="008F2BD8"/>
    <w:rsid w:val="009013C3"/>
    <w:rsid w:val="00930C90"/>
    <w:rsid w:val="00941DD3"/>
    <w:rsid w:val="00945D51"/>
    <w:rsid w:val="00946CEF"/>
    <w:rsid w:val="00960E3C"/>
    <w:rsid w:val="0098108B"/>
    <w:rsid w:val="009A69B1"/>
    <w:rsid w:val="009E4583"/>
    <w:rsid w:val="00AC157E"/>
    <w:rsid w:val="00AD7F6D"/>
    <w:rsid w:val="00AE2B5D"/>
    <w:rsid w:val="00B0212B"/>
    <w:rsid w:val="00B214B1"/>
    <w:rsid w:val="00B32BFA"/>
    <w:rsid w:val="00B50DC1"/>
    <w:rsid w:val="00B82C6C"/>
    <w:rsid w:val="00B83003"/>
    <w:rsid w:val="00B847BD"/>
    <w:rsid w:val="00B92403"/>
    <w:rsid w:val="00BE1337"/>
    <w:rsid w:val="00C2161E"/>
    <w:rsid w:val="00C4738B"/>
    <w:rsid w:val="00C57F04"/>
    <w:rsid w:val="00CA6DF1"/>
    <w:rsid w:val="00CE7E91"/>
    <w:rsid w:val="00D12573"/>
    <w:rsid w:val="00D25AB6"/>
    <w:rsid w:val="00D54DC9"/>
    <w:rsid w:val="00D64C45"/>
    <w:rsid w:val="00D75DD0"/>
    <w:rsid w:val="00DB18CD"/>
    <w:rsid w:val="00DB47B0"/>
    <w:rsid w:val="00DC609F"/>
    <w:rsid w:val="00E26B79"/>
    <w:rsid w:val="00E31EAC"/>
    <w:rsid w:val="00E7590A"/>
    <w:rsid w:val="00E94C02"/>
    <w:rsid w:val="00EA6381"/>
    <w:rsid w:val="00F17C30"/>
    <w:rsid w:val="00F33F59"/>
    <w:rsid w:val="00F3688D"/>
    <w:rsid w:val="00F8558C"/>
    <w:rsid w:val="00FA3BDC"/>
    <w:rsid w:val="00FA5ADA"/>
    <w:rsid w:val="00FD7CE2"/>
    <w:rsid w:val="00F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8C6B"/>
  <w15:chartTrackingRefBased/>
  <w15:docId w15:val="{9D8B4C54-DAD3-4D0B-80F1-8CC9DC9C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F5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1"/>
    <w:uiPriority w:val="9"/>
    <w:qFormat/>
    <w:rsid w:val="00C4738B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F59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13C6"/>
    <w:pPr>
      <w:keepNext/>
      <w:keepLines/>
      <w:numPr>
        <w:ilvl w:val="2"/>
        <w:numId w:val="1"/>
      </w:numPr>
      <w:spacing w:before="360" w:after="24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41D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38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38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38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38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38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C4738B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3F5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33F59"/>
    <w:pPr>
      <w:spacing w:before="360" w:after="240"/>
      <w:ind w:firstLine="0"/>
      <w:contextualSpacing/>
      <w:jc w:val="left"/>
    </w:pPr>
    <w:rPr>
      <w:rFonts w:eastAsiaTheme="majorEastAsia" w:cstheme="majorBidi"/>
      <w:b/>
      <w:i/>
      <w:color w:val="auto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33F59"/>
    <w:rPr>
      <w:rFonts w:ascii="Times New Roman" w:eastAsiaTheme="majorEastAsia" w:hAnsi="Times New Roman" w:cstheme="majorBidi"/>
      <w:b/>
      <w:i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7E13C6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C4738B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738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4738B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473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473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List Paragraph"/>
    <w:aliases w:val="Таблицы,Список1"/>
    <w:basedOn w:val="a"/>
    <w:link w:val="a6"/>
    <w:uiPriority w:val="34"/>
    <w:qFormat/>
    <w:rsid w:val="001C3C55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62E6A"/>
    <w:rPr>
      <w:color w:val="0563C1" w:themeColor="hyperlink"/>
      <w:u w:val="single"/>
    </w:rPr>
  </w:style>
  <w:style w:type="paragraph" w:styleId="a8">
    <w:name w:val="footnote text"/>
    <w:basedOn w:val="a"/>
    <w:link w:val="a9"/>
    <w:uiPriority w:val="99"/>
    <w:semiHidden/>
    <w:unhideWhenUsed/>
    <w:rsid w:val="00295EE3"/>
    <w:pPr>
      <w:spacing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295EE3"/>
    <w:rPr>
      <w:rFonts w:ascii="Times New Roman" w:hAnsi="Times New Roman"/>
      <w:color w:val="000000" w:themeColor="text1"/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95EE3"/>
    <w:rPr>
      <w:vertAlign w:val="superscript"/>
    </w:rPr>
  </w:style>
  <w:style w:type="paragraph" w:styleId="ab">
    <w:name w:val="Normal (Web)"/>
    <w:basedOn w:val="a"/>
    <w:uiPriority w:val="99"/>
    <w:unhideWhenUsed/>
    <w:rsid w:val="0082288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12">
    <w:name w:val="Диплом Список1 Знак"/>
    <w:link w:val="10"/>
    <w:locked/>
    <w:rsid w:val="0082288A"/>
    <w:rPr>
      <w:rFonts w:ascii="Times New Roman" w:hAnsi="Times New Roman"/>
      <w:sz w:val="28"/>
    </w:rPr>
  </w:style>
  <w:style w:type="paragraph" w:customStyle="1" w:styleId="10">
    <w:name w:val="Диплом Список1"/>
    <w:basedOn w:val="a"/>
    <w:link w:val="12"/>
    <w:qFormat/>
    <w:rsid w:val="0082288A"/>
    <w:pPr>
      <w:numPr>
        <w:numId w:val="3"/>
      </w:numPr>
    </w:pPr>
    <w:rPr>
      <w:color w:val="auto"/>
    </w:rPr>
  </w:style>
  <w:style w:type="paragraph" w:customStyle="1" w:styleId="ac">
    <w:name w:val="подписи"/>
    <w:link w:val="ad"/>
    <w:qFormat/>
    <w:rsid w:val="0059444C"/>
    <w:pPr>
      <w:jc w:val="center"/>
    </w:pPr>
    <w:rPr>
      <w:rFonts w:ascii="Times New Roman" w:hAnsi="Times New Roman"/>
      <w:sz w:val="28"/>
    </w:rPr>
  </w:style>
  <w:style w:type="character" w:customStyle="1" w:styleId="ad">
    <w:name w:val="подписи Знак"/>
    <w:link w:val="ac"/>
    <w:rsid w:val="0059444C"/>
    <w:rPr>
      <w:rFonts w:ascii="Times New Roman" w:hAnsi="Times New Roman"/>
      <w:sz w:val="28"/>
    </w:rPr>
  </w:style>
  <w:style w:type="character" w:customStyle="1" w:styleId="a6">
    <w:name w:val="Абзац списка Знак"/>
    <w:aliases w:val="Таблицы Знак,Список1 Знак"/>
    <w:basedOn w:val="a0"/>
    <w:link w:val="a5"/>
    <w:uiPriority w:val="34"/>
    <w:locked/>
    <w:rsid w:val="007F1A92"/>
    <w:rPr>
      <w:rFonts w:ascii="Times New Roman" w:hAnsi="Times New Roman"/>
      <w:color w:val="000000" w:themeColor="text1"/>
      <w:sz w:val="28"/>
    </w:rPr>
  </w:style>
  <w:style w:type="paragraph" w:styleId="ae">
    <w:name w:val="Body Text"/>
    <w:basedOn w:val="a"/>
    <w:link w:val="af"/>
    <w:uiPriority w:val="99"/>
    <w:semiHidden/>
    <w:unhideWhenUsed/>
    <w:rsid w:val="007F1A92"/>
    <w:pPr>
      <w:spacing w:after="120"/>
      <w:ind w:firstLine="720"/>
    </w:pPr>
    <w:rPr>
      <w:rFonts w:eastAsia="Droid Sans" w:cs="Lohit Hindi"/>
      <w:color w:val="auto"/>
      <w:kern w:val="2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uiPriority w:val="99"/>
    <w:semiHidden/>
    <w:rsid w:val="007F1A92"/>
    <w:rPr>
      <w:rFonts w:ascii="Times New Roman" w:eastAsia="Droid Sans" w:hAnsi="Times New Roman" w:cs="Lohit Hindi"/>
      <w:kern w:val="2"/>
      <w:sz w:val="28"/>
      <w:szCs w:val="24"/>
      <w:lang w:eastAsia="zh-CN" w:bidi="hi-IN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073A2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41DD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in-cat/emailque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E4F9-0801-4FAF-8794-621FA26C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25</Pages>
  <Words>3105</Words>
  <Characters>17699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Селифонтов</dc:creator>
  <cp:keywords/>
  <dc:description/>
  <cp:lastModifiedBy>Evgeny Sukharev</cp:lastModifiedBy>
  <cp:revision>44</cp:revision>
  <dcterms:created xsi:type="dcterms:W3CDTF">2020-10-17T10:37:00Z</dcterms:created>
  <dcterms:modified xsi:type="dcterms:W3CDTF">2020-11-26T22:00:00Z</dcterms:modified>
</cp:coreProperties>
</file>